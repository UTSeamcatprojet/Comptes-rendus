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F44" w:rsidRDefault="00DE4F41">
      <w:pPr>
        <w:pStyle w:val="Standard"/>
        <w:jc w:val="center"/>
        <w:rPr>
          <w:rFonts w:ascii="Calibri" w:hAnsi="Calibri"/>
          <w:b/>
          <w:bCs/>
          <w:color w:val="1F497D"/>
          <w:sz w:val="32"/>
          <w:szCs w:val="32"/>
          <w:u w:val="single"/>
          <w:lang w:val="fr-FR"/>
        </w:rPr>
      </w:pPr>
      <w:r>
        <w:rPr>
          <w:rFonts w:ascii="Calibri" w:hAnsi="Calibri"/>
          <w:b/>
          <w:bCs/>
          <w:color w:val="1F497D"/>
          <w:sz w:val="32"/>
          <w:szCs w:val="32"/>
          <w:u w:val="single"/>
          <w:lang w:val="fr-FR"/>
        </w:rPr>
        <w:t>Compte-rendu n°1</w:t>
      </w:r>
    </w:p>
    <w:p w:rsidR="006B7F44" w:rsidRDefault="006B7F44">
      <w:pPr>
        <w:pStyle w:val="Standard"/>
        <w:jc w:val="both"/>
        <w:rPr>
          <w:rFonts w:ascii="Calibri" w:hAnsi="Calibri"/>
          <w:b/>
          <w:bCs/>
          <w:color w:val="1F497D"/>
          <w:sz w:val="32"/>
          <w:szCs w:val="32"/>
          <w:u w:val="single"/>
          <w:lang w:val="fr-FR"/>
        </w:rPr>
      </w:pPr>
    </w:p>
    <w:p w:rsidR="006B7F44" w:rsidRDefault="006B7F44">
      <w:pPr>
        <w:pStyle w:val="Standard"/>
        <w:jc w:val="both"/>
        <w:rPr>
          <w:rFonts w:ascii="Calibri" w:hAnsi="Calibri"/>
          <w:b/>
          <w:bCs/>
          <w:lang w:val="fr-FR"/>
        </w:rPr>
      </w:pPr>
    </w:p>
    <w:p w:rsidR="006B7F44" w:rsidRDefault="006B7F44">
      <w:pPr>
        <w:pStyle w:val="Standard"/>
        <w:jc w:val="both"/>
        <w:rPr>
          <w:rFonts w:ascii="Calibri" w:hAnsi="Calibri"/>
          <w:lang w:val="fr-FR"/>
        </w:rPr>
      </w:pPr>
    </w:p>
    <w:p w:rsidR="006B7F44" w:rsidRDefault="00DE4F41">
      <w:pPr>
        <w:pStyle w:val="Standard"/>
        <w:jc w:val="both"/>
        <w:rPr>
          <w:rFonts w:ascii="Calibri" w:hAnsi="Calibri"/>
          <w:b/>
          <w:bCs/>
          <w:lang w:val="fr-FR"/>
        </w:rPr>
      </w:pPr>
      <w:r>
        <w:rPr>
          <w:rFonts w:ascii="Calibri" w:hAnsi="Calibri"/>
          <w:b/>
          <w:bCs/>
          <w:lang w:val="fr-FR"/>
        </w:rPr>
        <w:t>Objectif du projet:</w:t>
      </w:r>
    </w:p>
    <w:p w:rsidR="006B7F44" w:rsidRDefault="006B7F44">
      <w:pPr>
        <w:pStyle w:val="Standard"/>
        <w:jc w:val="both"/>
        <w:rPr>
          <w:rFonts w:ascii="Calibri" w:hAnsi="Calibri"/>
          <w:b/>
          <w:bCs/>
          <w:lang w:val="fr-FR"/>
        </w:rPr>
      </w:pPr>
    </w:p>
    <w:p w:rsidR="00E64398" w:rsidRDefault="00E64398">
      <w:pPr>
        <w:pStyle w:val="Standard"/>
        <w:numPr>
          <w:ilvl w:val="0"/>
          <w:numId w:val="1"/>
        </w:numPr>
        <w:jc w:val="both"/>
        <w:rPr>
          <w:ins w:id="0" w:author="Heykel HOUAS 2" w:date="2013-10-02T18:51:00Z"/>
          <w:rFonts w:ascii="Calibri" w:hAnsi="Calibri"/>
          <w:lang w:val="fr-FR"/>
        </w:rPr>
      </w:pPr>
      <w:ins w:id="1" w:author="Heykel HOUAS 2" w:date="2013-10-02T18:51:00Z">
        <w:r>
          <w:rPr>
            <w:rFonts w:ascii="Calibri" w:hAnsi="Calibri"/>
            <w:lang w:val="fr-FR"/>
          </w:rPr>
          <w:t xml:space="preserve">Implémenter la </w:t>
        </w:r>
        <w:r>
          <w:rPr>
            <w:rFonts w:ascii="Calibri" w:hAnsi="Calibri"/>
            <w:lang w:val="fr-FR"/>
          </w:rPr>
          <w:t xml:space="preserve">grille de Manhattan </w:t>
        </w:r>
        <w:r>
          <w:rPr>
            <w:rFonts w:ascii="Calibri" w:hAnsi="Calibri"/>
            <w:lang w:val="fr-FR"/>
          </w:rPr>
          <w:t>(</w:t>
        </w:r>
        <w:r>
          <w:rPr>
            <w:rFonts w:ascii="Calibri" w:hAnsi="Calibri"/>
            <w:lang w:val="fr-FR"/>
          </w:rPr>
          <w:t>et/ou superposition avec grille cellulaire</w:t>
        </w:r>
        <w:r>
          <w:rPr>
            <w:rFonts w:ascii="Calibri" w:hAnsi="Calibri"/>
            <w:lang w:val="fr-FR"/>
          </w:rPr>
          <w:t>) pour visualiser les positions des émetteurs/récepteurs et identifier quel modèle (dans les 10-12 proposés)</w:t>
        </w:r>
      </w:ins>
      <w:ins w:id="2" w:author="Heykel HOUAS 2" w:date="2013-10-02T18:52:00Z">
        <w:r>
          <w:rPr>
            <w:rFonts w:ascii="Calibri" w:hAnsi="Calibri"/>
            <w:lang w:val="fr-FR"/>
          </w:rPr>
          <w:t xml:space="preserve"> utilisé suivant la </w:t>
        </w:r>
        <w:proofErr w:type="spellStart"/>
        <w:r>
          <w:rPr>
            <w:rFonts w:ascii="Calibri" w:hAnsi="Calibri"/>
            <w:lang w:val="fr-FR"/>
          </w:rPr>
          <w:t>paramétrisation</w:t>
        </w:r>
        <w:proofErr w:type="spellEnd"/>
        <w:r>
          <w:rPr>
            <w:rFonts w:ascii="Calibri" w:hAnsi="Calibri"/>
            <w:lang w:val="fr-FR"/>
          </w:rPr>
          <w:t xml:space="preserve"> choisie par l’utilisateur (position émetteur, récepteur, type d’utilisateur : piéton, véhicule…).</w:t>
        </w:r>
      </w:ins>
    </w:p>
    <w:p w:rsidR="006B7F44" w:rsidRDefault="00DE4F41">
      <w:pPr>
        <w:pStyle w:val="Standard"/>
        <w:numPr>
          <w:ilvl w:val="0"/>
          <w:numId w:val="1"/>
        </w:numPr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 xml:space="preserve">Tester </w:t>
      </w:r>
      <w:del w:id="3" w:author="Heykel HOUAS 2" w:date="2013-10-02T18:53:00Z">
        <w:r w:rsidDel="00E64398">
          <w:rPr>
            <w:rFonts w:ascii="Calibri" w:hAnsi="Calibri"/>
            <w:lang w:val="fr-FR"/>
          </w:rPr>
          <w:delText xml:space="preserve">et implémenter </w:delText>
        </w:r>
      </w:del>
      <w:r>
        <w:rPr>
          <w:rFonts w:ascii="Calibri" w:hAnsi="Calibri"/>
          <w:lang w:val="fr-FR"/>
        </w:rPr>
        <w:t>des modèles de propagation existants sur le logiciel SEAMCAT</w:t>
      </w:r>
      <w:ins w:id="4" w:author="Heykel HOUAS 2" w:date="2013-10-02T18:50:00Z">
        <w:r w:rsidR="00E64398">
          <w:rPr>
            <w:rFonts w:ascii="Calibri" w:hAnsi="Calibri"/>
            <w:lang w:val="fr-FR"/>
          </w:rPr>
          <w:t xml:space="preserve"> de type Winner II</w:t>
        </w:r>
      </w:ins>
      <w:ins w:id="5" w:author="Heykel HOUAS 2" w:date="2013-10-02T18:53:00Z">
        <w:r w:rsidR="00E64398">
          <w:rPr>
            <w:rFonts w:ascii="Calibri" w:hAnsi="Calibri"/>
            <w:lang w:val="fr-FR"/>
          </w:rPr>
          <w:t xml:space="preserve"> ainsi que la grille de Manhattan</w:t>
        </w:r>
        <w:bookmarkStart w:id="6" w:name="_GoBack"/>
        <w:bookmarkEnd w:id="6"/>
        <w:r w:rsidR="00E64398">
          <w:rPr>
            <w:rFonts w:ascii="Calibri" w:hAnsi="Calibri"/>
            <w:lang w:val="fr-FR"/>
          </w:rPr>
          <w:t>.</w:t>
        </w:r>
      </w:ins>
    </w:p>
    <w:p w:rsidR="006B7F44" w:rsidRDefault="00DE4F41">
      <w:pPr>
        <w:pStyle w:val="Standard"/>
        <w:numPr>
          <w:ilvl w:val="0"/>
          <w:numId w:val="1"/>
        </w:numPr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 xml:space="preserve">Implémenter de nouveaux modèles de propagation sur ce logiciel  </w:t>
      </w:r>
      <w:ins w:id="7" w:author="Heykel HOUAS 2" w:date="2013-10-02T18:50:00Z">
        <w:r w:rsidR="00E64398">
          <w:rPr>
            <w:rFonts w:ascii="Calibri" w:hAnsi="Calibri"/>
            <w:lang w:val="fr-FR"/>
          </w:rPr>
          <w:t xml:space="preserve">de type Winner II </w:t>
        </w:r>
      </w:ins>
      <w:r>
        <w:rPr>
          <w:rFonts w:ascii="Calibri" w:hAnsi="Calibri"/>
          <w:lang w:val="fr-FR"/>
        </w:rPr>
        <w:t>pour des fréquences supérieures à 3GHz (</w:t>
      </w:r>
      <w:del w:id="8" w:author="Heykel HOUAS 2" w:date="2013-10-02T18:51:00Z">
        <w:r w:rsidDel="00E64398">
          <w:rPr>
            <w:rFonts w:ascii="Calibri" w:hAnsi="Calibri"/>
            <w:lang w:val="fr-FR"/>
          </w:rPr>
          <w:delText>grille de Manhattan et/ou superposition avec grille cellulaire</w:delText>
        </w:r>
      </w:del>
      <w:r>
        <w:rPr>
          <w:rFonts w:ascii="Calibri" w:hAnsi="Calibri"/>
          <w:lang w:val="fr-FR"/>
        </w:rPr>
        <w:t>)</w:t>
      </w:r>
    </w:p>
    <w:p w:rsidR="006B7F44" w:rsidRDefault="006B7F44">
      <w:pPr>
        <w:pStyle w:val="Standard"/>
        <w:jc w:val="both"/>
        <w:rPr>
          <w:rFonts w:ascii="Calibri" w:hAnsi="Calibri"/>
          <w:lang w:val="fr-FR"/>
        </w:rPr>
      </w:pPr>
    </w:p>
    <w:p w:rsidR="006B7F44" w:rsidRDefault="006B7F44">
      <w:pPr>
        <w:pStyle w:val="Standard"/>
        <w:jc w:val="both"/>
        <w:rPr>
          <w:rFonts w:ascii="Calibri" w:hAnsi="Calibri"/>
          <w:lang w:val="fr-FR"/>
        </w:rPr>
      </w:pPr>
    </w:p>
    <w:p w:rsidR="006B7F44" w:rsidRDefault="00C5583B">
      <w:pPr>
        <w:pStyle w:val="Standard"/>
        <w:jc w:val="both"/>
        <w:rPr>
          <w:rFonts w:ascii="Calibri" w:hAnsi="Calibri"/>
          <w:b/>
          <w:bCs/>
          <w:lang w:val="fr-FR"/>
        </w:rPr>
      </w:pPr>
      <w:ins w:id="9" w:author="Heykel HOUAS 2" w:date="2013-10-02T18:43:00Z">
        <w:r>
          <w:rPr>
            <w:rFonts w:ascii="Calibri" w:hAnsi="Calibri"/>
            <w:b/>
            <w:bCs/>
            <w:lang w:val="fr-FR"/>
          </w:rPr>
          <w:t xml:space="preserve">Outils de développement : </w:t>
        </w:r>
      </w:ins>
      <w:r w:rsidR="00DE4F41">
        <w:rPr>
          <w:rFonts w:ascii="Calibri" w:hAnsi="Calibri"/>
          <w:b/>
          <w:bCs/>
          <w:lang w:val="fr-FR"/>
        </w:rPr>
        <w:t>Logiciel SEAMCAT</w:t>
      </w:r>
      <w:del w:id="10" w:author="Heykel HOUAS 2" w:date="2013-10-02T18:43:00Z">
        <w:r w:rsidR="00DE4F41" w:rsidDel="00C5583B">
          <w:rPr>
            <w:rFonts w:ascii="Calibri" w:hAnsi="Calibri"/>
            <w:b/>
            <w:bCs/>
            <w:lang w:val="fr-FR"/>
          </w:rPr>
          <w:delText>:</w:delText>
        </w:r>
      </w:del>
    </w:p>
    <w:p w:rsidR="006B7F44" w:rsidRDefault="006B7F44">
      <w:pPr>
        <w:pStyle w:val="Standard"/>
        <w:jc w:val="both"/>
        <w:rPr>
          <w:rFonts w:ascii="Calibri" w:hAnsi="Calibri"/>
          <w:b/>
          <w:bCs/>
          <w:lang w:val="fr-FR"/>
        </w:rPr>
      </w:pPr>
    </w:p>
    <w:p w:rsidR="006B7F44" w:rsidRDefault="00DE4F41">
      <w:pPr>
        <w:pStyle w:val="Standard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ab/>
        <w:t xml:space="preserve">Logiciel gratuit </w:t>
      </w:r>
      <w:del w:id="11" w:author="Heykel HOUAS 2" w:date="2013-10-02T18:43:00Z">
        <w:r w:rsidDel="00C5583B">
          <w:rPr>
            <w:rFonts w:ascii="Calibri" w:hAnsi="Calibri"/>
            <w:lang w:val="fr-FR"/>
          </w:rPr>
          <w:delText xml:space="preserve">essentiellement </w:delText>
        </w:r>
      </w:del>
      <w:r>
        <w:rPr>
          <w:rFonts w:ascii="Calibri" w:hAnsi="Calibri"/>
          <w:lang w:val="fr-FR"/>
        </w:rPr>
        <w:t>utilisé par les institutions</w:t>
      </w:r>
      <w:ins w:id="12" w:author="Heykel HOUAS 2" w:date="2013-10-02T18:43:00Z">
        <w:r w:rsidR="00C5583B">
          <w:rPr>
            <w:rFonts w:ascii="Calibri" w:hAnsi="Calibri"/>
            <w:lang w:val="fr-FR"/>
          </w:rPr>
          <w:t xml:space="preserve"> et les industriels </w:t>
        </w:r>
        <w:proofErr w:type="spellStart"/>
        <w:r w:rsidR="00C5583B">
          <w:rPr>
            <w:rFonts w:ascii="Calibri" w:hAnsi="Calibri"/>
            <w:lang w:val="fr-FR"/>
          </w:rPr>
          <w:t>et</w:t>
        </w:r>
      </w:ins>
      <w:del w:id="13" w:author="Heykel HOUAS 2" w:date="2013-10-02T18:43:00Z">
        <w:r w:rsidDel="00C5583B">
          <w:rPr>
            <w:rFonts w:ascii="Calibri" w:hAnsi="Calibri"/>
            <w:lang w:val="fr-FR"/>
          </w:rPr>
          <w:delText xml:space="preserve"> européennes et internationales </w:delText>
        </w:r>
      </w:del>
      <w:r>
        <w:rPr>
          <w:rFonts w:ascii="Calibri" w:hAnsi="Calibri"/>
          <w:lang w:val="fr-FR"/>
        </w:rPr>
        <w:t>qui</w:t>
      </w:r>
      <w:proofErr w:type="spellEnd"/>
      <w:r>
        <w:rPr>
          <w:rFonts w:ascii="Calibri" w:hAnsi="Calibri"/>
          <w:lang w:val="fr-FR"/>
        </w:rPr>
        <w:t xml:space="preserve"> propose d'analyser </w:t>
      </w:r>
      <w:del w:id="14" w:author="Heykel HOUAS 2" w:date="2013-10-02T18:44:00Z">
        <w:r w:rsidDel="00C5583B">
          <w:rPr>
            <w:rFonts w:ascii="Calibri" w:hAnsi="Calibri"/>
            <w:lang w:val="fr-FR"/>
          </w:rPr>
          <w:delText>les interactions et la propagation des ondes entre différents émetteurs et récepteurs sous certaines conditions et paramètres environnementaux</w:delText>
        </w:r>
      </w:del>
      <w:ins w:id="15" w:author="Heykel HOUAS 2" w:date="2013-10-02T18:44:00Z">
        <w:r w:rsidR="00C5583B">
          <w:rPr>
            <w:rFonts w:ascii="Calibri" w:hAnsi="Calibri"/>
            <w:lang w:val="fr-FR"/>
          </w:rPr>
          <w:t xml:space="preserve">la compatibilité et le partage électromagnétique entre les </w:t>
        </w:r>
        <w:proofErr w:type="spellStart"/>
        <w:r w:rsidR="00C5583B">
          <w:rPr>
            <w:rFonts w:ascii="Calibri" w:hAnsi="Calibri"/>
            <w:lang w:val="fr-FR"/>
          </w:rPr>
          <w:t>équimements</w:t>
        </w:r>
        <w:proofErr w:type="spellEnd"/>
        <w:r w:rsidR="00C5583B">
          <w:rPr>
            <w:rFonts w:ascii="Calibri" w:hAnsi="Calibri"/>
            <w:lang w:val="fr-FR"/>
          </w:rPr>
          <w:t xml:space="preserve"> intra-service ou inter-service</w:t>
        </w:r>
      </w:ins>
      <w:ins w:id="16" w:author="Heykel HOUAS 2" w:date="2013-10-02T18:46:00Z">
        <w:r w:rsidR="00C5583B">
          <w:rPr>
            <w:rFonts w:ascii="Calibri" w:hAnsi="Calibri"/>
            <w:lang w:val="fr-FR"/>
          </w:rPr>
          <w:t xml:space="preserve"> en réalisant des simulations de Monte-Carlo</w:t>
        </w:r>
      </w:ins>
      <w:r>
        <w:rPr>
          <w:rFonts w:ascii="Calibri" w:hAnsi="Calibri"/>
          <w:lang w:val="fr-FR"/>
        </w:rPr>
        <w:t>. Le logiciel utilise des modèles de propagation</w:t>
      </w:r>
      <w:ins w:id="17" w:author="Heykel HOUAS 2" w:date="2013-10-02T18:46:00Z">
        <w:r w:rsidR="00C5583B">
          <w:rPr>
            <w:rFonts w:ascii="Calibri" w:hAnsi="Calibri"/>
            <w:lang w:val="fr-FR"/>
          </w:rPr>
          <w:t xml:space="preserve"> référencés dans l</w:t>
        </w:r>
      </w:ins>
      <w:ins w:id="18" w:author="Heykel HOUAS 2" w:date="2013-10-02T18:47:00Z">
        <w:r w:rsidR="00C5583B">
          <w:rPr>
            <w:rFonts w:ascii="Calibri" w:hAnsi="Calibri"/>
            <w:lang w:val="fr-FR"/>
          </w:rPr>
          <w:t>es recommandations de l’Union Internationale des Télécommunications (UIT) : ITU-R P.452, ITU-R P.1546…</w:t>
        </w:r>
      </w:ins>
      <w:del w:id="19" w:author="Heykel HOUAS 2" w:date="2013-10-02T18:46:00Z">
        <w:r w:rsidDel="00C5583B">
          <w:rPr>
            <w:rFonts w:ascii="Calibri" w:hAnsi="Calibri"/>
            <w:lang w:val="fr-FR"/>
          </w:rPr>
          <w:delText xml:space="preserve"> basés sur des probabilités</w:delText>
        </w:r>
      </w:del>
      <w:r>
        <w:rPr>
          <w:rFonts w:ascii="Calibri" w:hAnsi="Calibri"/>
          <w:lang w:val="fr-FR"/>
        </w:rPr>
        <w:t>.</w:t>
      </w:r>
    </w:p>
    <w:p w:rsidR="006B7F44" w:rsidRDefault="006B7F44">
      <w:pPr>
        <w:pStyle w:val="Standard"/>
        <w:jc w:val="both"/>
        <w:rPr>
          <w:rFonts w:ascii="Calibri" w:hAnsi="Calibri"/>
          <w:lang w:val="fr-FR"/>
        </w:rPr>
      </w:pPr>
    </w:p>
    <w:p w:rsidR="006B7F44" w:rsidRDefault="006B7F44">
      <w:pPr>
        <w:pStyle w:val="Standard"/>
        <w:jc w:val="both"/>
        <w:rPr>
          <w:rFonts w:ascii="Calibri" w:hAnsi="Calibri"/>
          <w:lang w:val="fr-FR"/>
        </w:rPr>
      </w:pPr>
    </w:p>
    <w:p w:rsidR="006B7F44" w:rsidRDefault="00DE4F41">
      <w:pPr>
        <w:pStyle w:val="Standard"/>
        <w:jc w:val="both"/>
        <w:rPr>
          <w:rFonts w:ascii="Calibri" w:hAnsi="Calibri"/>
          <w:b/>
          <w:bCs/>
          <w:lang w:val="fr-FR"/>
        </w:rPr>
      </w:pPr>
      <w:r>
        <w:rPr>
          <w:rFonts w:ascii="Calibri" w:hAnsi="Calibri"/>
          <w:b/>
          <w:bCs/>
          <w:lang w:val="fr-FR"/>
        </w:rPr>
        <w:t>Connaissances requises:</w:t>
      </w:r>
    </w:p>
    <w:p w:rsidR="006B7F44" w:rsidRDefault="006B7F44">
      <w:pPr>
        <w:pStyle w:val="Standard"/>
        <w:jc w:val="both"/>
        <w:rPr>
          <w:rFonts w:ascii="Calibri" w:hAnsi="Calibri"/>
          <w:b/>
          <w:bCs/>
          <w:lang w:val="fr-FR"/>
        </w:rPr>
      </w:pPr>
    </w:p>
    <w:p w:rsidR="006B7F44" w:rsidRDefault="00DE4F41">
      <w:pPr>
        <w:pStyle w:val="Standard"/>
        <w:numPr>
          <w:ilvl w:val="0"/>
          <w:numId w:val="2"/>
        </w:numPr>
        <w:jc w:val="both"/>
        <w:rPr>
          <w:ins w:id="20" w:author="Heykel HOUAS 2" w:date="2013-10-02T18:48:00Z"/>
          <w:rFonts w:ascii="Calibri" w:hAnsi="Calibri"/>
          <w:lang w:val="fr-FR"/>
        </w:rPr>
      </w:pPr>
      <w:r>
        <w:rPr>
          <w:rFonts w:ascii="Calibri" w:hAnsi="Calibri"/>
          <w:lang w:val="fr-FR"/>
        </w:rPr>
        <w:t xml:space="preserve">Bases </w:t>
      </w:r>
      <w:del w:id="21" w:author="Heykel HOUAS 2" w:date="2013-10-02T18:48:00Z">
        <w:r w:rsidDel="00AA3ECD">
          <w:rPr>
            <w:rFonts w:ascii="Calibri" w:hAnsi="Calibri"/>
            <w:lang w:val="fr-FR"/>
          </w:rPr>
          <w:delText xml:space="preserve">essentielles </w:delText>
        </w:r>
      </w:del>
      <w:r>
        <w:rPr>
          <w:rFonts w:ascii="Calibri" w:hAnsi="Calibri"/>
          <w:lang w:val="fr-FR"/>
        </w:rPr>
        <w:t>sur le réseau de télécommunication</w:t>
      </w:r>
      <w:ins w:id="22" w:author="Heykel HOUAS 2" w:date="2013-10-02T18:48:00Z">
        <w:r w:rsidR="00AA3ECD">
          <w:rPr>
            <w:rFonts w:ascii="Calibri" w:hAnsi="Calibri"/>
            <w:lang w:val="fr-FR"/>
          </w:rPr>
          <w:t> :</w:t>
        </w:r>
      </w:ins>
    </w:p>
    <w:p w:rsidR="00AA3ECD" w:rsidRDefault="00AA3ECD">
      <w:pPr>
        <w:pStyle w:val="Standard"/>
        <w:numPr>
          <w:ilvl w:val="0"/>
          <w:numId w:val="2"/>
        </w:numPr>
        <w:jc w:val="both"/>
        <w:rPr>
          <w:rFonts w:ascii="Calibri" w:hAnsi="Calibri"/>
          <w:lang w:val="fr-FR"/>
        </w:rPr>
      </w:pPr>
      <w:ins w:id="23" w:author="Heykel HOUAS 2" w:date="2013-10-02T18:48:00Z">
        <w:r>
          <w:rPr>
            <w:rFonts w:ascii="Calibri" w:hAnsi="Calibri"/>
            <w:lang w:val="fr-FR"/>
          </w:rPr>
          <w:t xml:space="preserve">Connaissances générales </w:t>
        </w:r>
        <w:r>
          <w:rPr>
            <w:rFonts w:ascii="Calibri" w:hAnsi="Calibri"/>
            <w:lang w:val="fr-FR"/>
          </w:rPr>
          <w:t>sur la transmission sur l'interface radio (partage en fréquence, duplexage, parole, modulation, performances)</w:t>
        </w:r>
      </w:ins>
    </w:p>
    <w:p w:rsidR="006B7F44" w:rsidRDefault="00DE4F41">
      <w:pPr>
        <w:pStyle w:val="Standard"/>
        <w:numPr>
          <w:ilvl w:val="0"/>
          <w:numId w:val="2"/>
        </w:numPr>
        <w:jc w:val="both"/>
        <w:rPr>
          <w:rFonts w:ascii="Calibri" w:hAnsi="Calibri"/>
          <w:lang w:val="fr-FR"/>
        </w:rPr>
      </w:pPr>
      <w:del w:id="24" w:author="Heykel HOUAS 2" w:date="2013-10-02T18:48:00Z">
        <w:r w:rsidDel="00AA3ECD">
          <w:rPr>
            <w:rFonts w:ascii="Calibri" w:hAnsi="Calibri"/>
            <w:lang w:val="fr-FR"/>
          </w:rPr>
          <w:delText>Lire le chapitre sur la transmission sur l'interface radio (partage en fréquence, duplexage, parole, modulation, performances)</w:delText>
        </w:r>
      </w:del>
    </w:p>
    <w:p w:rsidR="006B7F44" w:rsidRDefault="00DE4F41">
      <w:pPr>
        <w:pStyle w:val="Standard"/>
        <w:numPr>
          <w:ilvl w:val="0"/>
          <w:numId w:val="2"/>
        </w:numPr>
        <w:jc w:val="both"/>
        <w:rPr>
          <w:rFonts w:ascii="Calibri" w:hAnsi="Calibri"/>
          <w:lang w:val="fr-FR"/>
        </w:rPr>
      </w:pPr>
      <w:del w:id="25" w:author="Heykel HOUAS 2" w:date="2013-10-02T18:48:00Z">
        <w:r w:rsidDel="00AA3ECD">
          <w:rPr>
            <w:rFonts w:ascii="Calibri" w:hAnsi="Calibri"/>
            <w:lang w:val="fr-FR"/>
          </w:rPr>
          <w:delText>Lire le chapitre sur</w:delText>
        </w:r>
      </w:del>
      <w:ins w:id="26" w:author="Heykel HOUAS 2" w:date="2013-10-02T18:48:00Z">
        <w:r w:rsidR="00AA3ECD">
          <w:rPr>
            <w:rFonts w:ascii="Calibri" w:hAnsi="Calibri"/>
            <w:lang w:val="fr-FR"/>
          </w:rPr>
          <w:t>Connaissances approfondies sur</w:t>
        </w:r>
      </w:ins>
      <w:r>
        <w:rPr>
          <w:rFonts w:ascii="Calibri" w:hAnsi="Calibri"/>
          <w:lang w:val="fr-FR"/>
        </w:rPr>
        <w:t xml:space="preserve"> l'ingénierie et la conception cellulaire (modèles de </w:t>
      </w:r>
      <w:proofErr w:type="spellStart"/>
      <w:r>
        <w:rPr>
          <w:rFonts w:ascii="Calibri" w:hAnsi="Calibri"/>
          <w:lang w:val="fr-FR"/>
        </w:rPr>
        <w:t>propagation</w:t>
      </w:r>
      <w:del w:id="27" w:author="Heykel HOUAS 2" w:date="2013-10-02T18:48:00Z">
        <w:r w:rsidDel="00AA3ECD">
          <w:rPr>
            <w:rFonts w:ascii="Calibri" w:hAnsi="Calibri"/>
            <w:lang w:val="fr-FR"/>
          </w:rPr>
          <w:delText xml:space="preserve"> surtou</w:delText>
        </w:r>
      </w:del>
      <w:r>
        <w:rPr>
          <w:rFonts w:ascii="Calibri" w:hAnsi="Calibri"/>
          <w:lang w:val="fr-FR"/>
        </w:rPr>
        <w:t>t</w:t>
      </w:r>
      <w:proofErr w:type="spellEnd"/>
      <w:r>
        <w:rPr>
          <w:rFonts w:ascii="Calibri" w:hAnsi="Calibri"/>
          <w:lang w:val="fr-FR"/>
        </w:rPr>
        <w:t>)</w:t>
      </w:r>
      <w:ins w:id="28" w:author="Heykel HOUAS 2" w:date="2013-10-02T18:49:00Z">
        <w:r w:rsidR="00BA03EE">
          <w:rPr>
            <w:rFonts w:ascii="Calibri" w:hAnsi="Calibri"/>
            <w:lang w:val="fr-FR"/>
          </w:rPr>
          <w:t> : électromagnétisme (propagation micro-ondes), probabilité/statistiques pour les simulations de Monte-Carlo, modèles de propagation</w:t>
        </w:r>
      </w:ins>
    </w:p>
    <w:p w:rsidR="006B7F44" w:rsidRDefault="00AA3ECD">
      <w:pPr>
        <w:pStyle w:val="Standard"/>
        <w:numPr>
          <w:ilvl w:val="0"/>
          <w:numId w:val="2"/>
        </w:numPr>
        <w:jc w:val="both"/>
        <w:rPr>
          <w:rFonts w:ascii="Calibri" w:hAnsi="Calibri"/>
          <w:lang w:val="fr-FR"/>
        </w:rPr>
      </w:pPr>
      <w:ins w:id="29" w:author="Heykel HOUAS 2" w:date="2013-10-02T18:49:00Z">
        <w:r>
          <w:rPr>
            <w:rFonts w:ascii="Calibri" w:hAnsi="Calibri"/>
            <w:lang w:val="fr-FR"/>
          </w:rPr>
          <w:t xml:space="preserve">Langage </w:t>
        </w:r>
        <w:r>
          <w:rPr>
            <w:rFonts w:ascii="Calibri" w:hAnsi="Calibri"/>
            <w:lang w:val="fr-FR"/>
          </w:rPr>
          <w:t>JAVA</w:t>
        </w:r>
        <w:r>
          <w:rPr>
            <w:rFonts w:ascii="Calibri" w:hAnsi="Calibri"/>
            <w:lang w:val="fr-FR"/>
          </w:rPr>
          <w:t xml:space="preserve"> </w:t>
        </w:r>
        <w:proofErr w:type="spellStart"/>
        <w:r>
          <w:rPr>
            <w:rFonts w:ascii="Calibri" w:hAnsi="Calibri"/>
            <w:lang w:val="fr-FR"/>
          </w:rPr>
          <w:t>pour</w:t>
        </w:r>
      </w:ins>
      <w:del w:id="30" w:author="Heykel HOUAS 2" w:date="2013-10-02T18:49:00Z">
        <w:r w:rsidR="00DE4F41" w:rsidDel="00AA3ECD">
          <w:rPr>
            <w:rFonts w:ascii="Calibri" w:hAnsi="Calibri"/>
            <w:lang w:val="fr-FR"/>
          </w:rPr>
          <w:delText xml:space="preserve">Savoir </w:delText>
        </w:r>
      </w:del>
      <w:r w:rsidR="00DE4F41">
        <w:rPr>
          <w:rFonts w:ascii="Calibri" w:hAnsi="Calibri"/>
          <w:lang w:val="fr-FR"/>
        </w:rPr>
        <w:t>implémenter</w:t>
      </w:r>
      <w:proofErr w:type="spellEnd"/>
      <w:r w:rsidR="00DE4F41">
        <w:rPr>
          <w:rFonts w:ascii="Calibri" w:hAnsi="Calibri"/>
          <w:lang w:val="fr-FR"/>
        </w:rPr>
        <w:t xml:space="preserve"> sur SEAMCAT avec </w:t>
      </w:r>
      <w:del w:id="31" w:author="Heykel HOUAS 2" w:date="2013-10-02T18:49:00Z">
        <w:r w:rsidR="00DE4F41" w:rsidDel="00AA3ECD">
          <w:rPr>
            <w:rFonts w:ascii="Calibri" w:hAnsi="Calibri"/>
            <w:lang w:val="fr-FR"/>
          </w:rPr>
          <w:delText>JAVA</w:delText>
        </w:r>
      </w:del>
    </w:p>
    <w:p w:rsidR="006B7F44" w:rsidRDefault="006B7F44">
      <w:pPr>
        <w:pStyle w:val="Standard"/>
        <w:jc w:val="both"/>
        <w:rPr>
          <w:rFonts w:ascii="Calibri" w:hAnsi="Calibri"/>
          <w:lang w:val="fr-FR"/>
        </w:rPr>
      </w:pPr>
    </w:p>
    <w:p w:rsidR="006B7F44" w:rsidRDefault="006B7F44">
      <w:pPr>
        <w:pStyle w:val="Standard"/>
        <w:jc w:val="both"/>
        <w:rPr>
          <w:rFonts w:ascii="Calibri" w:hAnsi="Calibri"/>
          <w:lang w:val="fr-FR"/>
        </w:rPr>
      </w:pPr>
    </w:p>
    <w:p w:rsidR="006B7F44" w:rsidRDefault="00DE4F41">
      <w:pPr>
        <w:pStyle w:val="Standard"/>
        <w:jc w:val="both"/>
      </w:pPr>
      <w:r>
        <w:rPr>
          <w:rFonts w:ascii="Calibri" w:hAnsi="Calibri"/>
          <w:b/>
          <w:bCs/>
          <w:lang w:val="fr-FR"/>
        </w:rPr>
        <w:t>Mots-clés:</w:t>
      </w:r>
      <w:r>
        <w:rPr>
          <w:rFonts w:ascii="Calibri" w:hAnsi="Calibri"/>
          <w:lang w:val="fr-FR"/>
        </w:rPr>
        <w:t xml:space="preserve"> Réseaux télécommunications, Java, Probabilités, Electromagnétisme; Gestion de projet</w:t>
      </w:r>
    </w:p>
    <w:p w:rsidR="006B7F44" w:rsidRDefault="006B7F44">
      <w:pPr>
        <w:pStyle w:val="Standard"/>
        <w:jc w:val="both"/>
        <w:rPr>
          <w:rFonts w:ascii="Calibri" w:hAnsi="Calibri"/>
          <w:lang w:val="fr-FR"/>
        </w:rPr>
      </w:pPr>
    </w:p>
    <w:p w:rsidR="006B7F44" w:rsidRDefault="006B7F44">
      <w:pPr>
        <w:pStyle w:val="Standard"/>
        <w:jc w:val="both"/>
        <w:rPr>
          <w:rFonts w:ascii="Calibri" w:hAnsi="Calibri"/>
          <w:lang w:val="fr-FR"/>
        </w:rPr>
      </w:pPr>
    </w:p>
    <w:p w:rsidR="006B7F44" w:rsidRDefault="00DE4F41">
      <w:pPr>
        <w:pStyle w:val="Standard"/>
        <w:jc w:val="both"/>
        <w:rPr>
          <w:rFonts w:ascii="Calibri" w:hAnsi="Calibri"/>
          <w:b/>
          <w:bCs/>
          <w:lang w:val="fr-FR"/>
        </w:rPr>
      </w:pPr>
      <w:r>
        <w:rPr>
          <w:rFonts w:ascii="Calibri" w:hAnsi="Calibri"/>
          <w:b/>
          <w:bCs/>
          <w:lang w:val="fr-FR"/>
        </w:rPr>
        <w:t>Diagramme de GANTT:</w:t>
      </w:r>
    </w:p>
    <w:p w:rsidR="006B7F44" w:rsidRDefault="00DE4F41">
      <w:pPr>
        <w:pStyle w:val="Standard"/>
        <w:jc w:val="both"/>
        <w:rPr>
          <w:rFonts w:ascii="Calibri" w:hAnsi="Calibri"/>
          <w:bCs/>
          <w:lang w:val="fr-FR"/>
        </w:rPr>
      </w:pPr>
      <w:proofErr w:type="spellStart"/>
      <w:r>
        <w:rPr>
          <w:rFonts w:ascii="Calibri" w:hAnsi="Calibri"/>
          <w:bCs/>
          <w:lang w:val="fr-FR"/>
        </w:rPr>
        <w:t>Cf</w:t>
      </w:r>
      <w:proofErr w:type="spellEnd"/>
      <w:r>
        <w:rPr>
          <w:rFonts w:ascii="Calibri" w:hAnsi="Calibri"/>
          <w:bCs/>
          <w:lang w:val="fr-FR"/>
        </w:rPr>
        <w:t xml:space="preserve"> pièce jointe</w:t>
      </w:r>
    </w:p>
    <w:p w:rsidR="006B7F44" w:rsidRDefault="006B7F44">
      <w:pPr>
        <w:pStyle w:val="Standard"/>
        <w:jc w:val="both"/>
        <w:rPr>
          <w:lang w:val="fr-FR"/>
        </w:rPr>
      </w:pPr>
    </w:p>
    <w:sectPr w:rsidR="006B7F44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583" w:rsidRDefault="00EF3583">
      <w:r>
        <w:separator/>
      </w:r>
    </w:p>
  </w:endnote>
  <w:endnote w:type="continuationSeparator" w:id="0">
    <w:p w:rsidR="00EF3583" w:rsidRDefault="00EF3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583" w:rsidRDefault="00EF3583">
      <w:r>
        <w:rPr>
          <w:color w:val="000000"/>
        </w:rPr>
        <w:separator/>
      </w:r>
    </w:p>
  </w:footnote>
  <w:footnote w:type="continuationSeparator" w:id="0">
    <w:p w:rsidR="00EF3583" w:rsidRDefault="00EF3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72F3E"/>
    <w:multiLevelType w:val="multilevel"/>
    <w:tmpl w:val="43D6EE8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">
    <w:nsid w:val="76993049"/>
    <w:multiLevelType w:val="multilevel"/>
    <w:tmpl w:val="45285FD8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B7F44"/>
    <w:rsid w:val="0054598A"/>
    <w:rsid w:val="00692217"/>
    <w:rsid w:val="006B7F44"/>
    <w:rsid w:val="008A3CEE"/>
    <w:rsid w:val="00AA3ECD"/>
    <w:rsid w:val="00BA03EE"/>
    <w:rsid w:val="00C5583B"/>
    <w:rsid w:val="00D21687"/>
    <w:rsid w:val="00DE4F41"/>
    <w:rsid w:val="00E64398"/>
    <w:rsid w:val="00EF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ANFR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Heykel HOUAS 2</cp:lastModifiedBy>
  <cp:revision>2</cp:revision>
  <dcterms:created xsi:type="dcterms:W3CDTF">2013-10-02T16:55:00Z</dcterms:created>
  <dcterms:modified xsi:type="dcterms:W3CDTF">2013-10-02T16:55:00Z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