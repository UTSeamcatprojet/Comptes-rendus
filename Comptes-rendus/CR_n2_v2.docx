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943" w:rsidRPr="002B5943" w:rsidRDefault="002B5943" w:rsidP="002B5943">
      <w:pPr>
        <w:jc w:val="center"/>
        <w:rPr>
          <w:rFonts w:asciiTheme="minorHAnsi" w:hAnsiTheme="minorHAnsi"/>
          <w:b/>
          <w:sz w:val="32"/>
          <w:szCs w:val="32"/>
          <w:u w:val="single"/>
        </w:rPr>
      </w:pPr>
      <w:r w:rsidRPr="002B5943">
        <w:rPr>
          <w:rFonts w:asciiTheme="minorHAnsi" w:hAnsiTheme="minorHAnsi"/>
          <w:b/>
          <w:sz w:val="32"/>
          <w:szCs w:val="32"/>
          <w:u w:val="single"/>
        </w:rPr>
        <w:t>Compte-rendu n°2</w:t>
      </w:r>
    </w:p>
    <w:p w:rsidR="002B5943" w:rsidRPr="002B5943" w:rsidRDefault="002B5943" w:rsidP="002B5943">
      <w:pPr>
        <w:jc w:val="both"/>
        <w:rPr>
          <w:rFonts w:asciiTheme="minorHAnsi" w:hAnsiTheme="minorHAnsi"/>
        </w:rPr>
      </w:pPr>
    </w:p>
    <w:p w:rsidR="002B5943" w:rsidRPr="002B5943" w:rsidRDefault="002B5943" w:rsidP="002B5943">
      <w:pPr>
        <w:jc w:val="both"/>
        <w:rPr>
          <w:rFonts w:asciiTheme="minorHAnsi" w:hAnsiTheme="minorHAnsi"/>
        </w:rPr>
      </w:pPr>
    </w:p>
    <w:p w:rsidR="002B5943" w:rsidRPr="002B5943" w:rsidRDefault="002B5943" w:rsidP="002B5943">
      <w:pPr>
        <w:jc w:val="both"/>
        <w:rPr>
          <w:rFonts w:asciiTheme="minorHAnsi" w:hAnsiTheme="minorHAnsi"/>
          <w:b/>
        </w:rPr>
      </w:pPr>
      <w:r w:rsidRPr="002B5943">
        <w:rPr>
          <w:rFonts w:asciiTheme="minorHAnsi" w:hAnsiTheme="minorHAnsi"/>
          <w:b/>
        </w:rPr>
        <w:t>Objectif de la séance :</w:t>
      </w:r>
    </w:p>
    <w:p w:rsidR="002B5943" w:rsidRDefault="002B5943" w:rsidP="002B5943">
      <w:pPr>
        <w:pStyle w:val="Standard"/>
        <w:numPr>
          <w:ilvl w:val="0"/>
          <w:numId w:val="2"/>
        </w:numPr>
        <w:jc w:val="both"/>
        <w:rPr>
          <w:rFonts w:ascii="Calibri" w:hAnsi="Calibri"/>
        </w:rPr>
      </w:pPr>
      <w:r>
        <w:rPr>
          <w:rFonts w:ascii="Calibri" w:hAnsi="Calibri"/>
        </w:rPr>
        <w:t>Acquérir les connaissances générales sur la transmission sur l'interface radio (partage en fréquence, duplexage, parole, modulation, performances)</w:t>
      </w:r>
    </w:p>
    <w:p w:rsidR="002B5943" w:rsidRPr="002B5943" w:rsidRDefault="002B5943" w:rsidP="002B5943">
      <w:pPr>
        <w:ind w:left="360"/>
        <w:jc w:val="both"/>
        <w:rPr>
          <w:rFonts w:asciiTheme="minorHAnsi" w:hAnsiTheme="minorHAnsi"/>
        </w:rPr>
      </w:pPr>
    </w:p>
    <w:p w:rsidR="002B5943" w:rsidRDefault="002B5943" w:rsidP="002B5943">
      <w:pPr>
        <w:jc w:val="both"/>
        <w:rPr>
          <w:rFonts w:asciiTheme="minorHAnsi" w:hAnsiTheme="minorHAnsi"/>
        </w:rPr>
      </w:pPr>
      <w:r w:rsidRPr="002B5943">
        <w:rPr>
          <w:rFonts w:asciiTheme="minorHAnsi" w:hAnsiTheme="minorHAnsi"/>
          <w:u w:val="single"/>
        </w:rPr>
        <w:t>Multiplexage:</w:t>
      </w:r>
      <w:r w:rsidRPr="002B5943">
        <w:rPr>
          <w:rFonts w:asciiTheme="minorHAnsi" w:hAnsiTheme="minorHAnsi"/>
        </w:rPr>
        <w:t xml:space="preserve"> Opération consistant à assembler plusieurs signaux en un seul</w:t>
      </w:r>
      <w:r>
        <w:rPr>
          <w:rFonts w:asciiTheme="minorHAnsi" w:hAnsiTheme="minorHAnsi"/>
        </w:rPr>
        <w:t xml:space="preserve"> signal destiné à être transmis.</w:t>
      </w:r>
    </w:p>
    <w:p w:rsidR="002B5943" w:rsidRPr="002B5943" w:rsidRDefault="002B5943" w:rsidP="002B5943">
      <w:pPr>
        <w:rPr>
          <w:rFonts w:asciiTheme="minorHAnsi" w:hAnsiTheme="minorHAnsi"/>
        </w:rPr>
      </w:pPr>
      <w:r w:rsidRPr="002B5943">
        <w:rPr>
          <w:rFonts w:asciiTheme="minorHAnsi" w:hAnsiTheme="minorHAnsi"/>
          <w:u w:val="single"/>
        </w:rPr>
        <w:t>Bandes du GSM:</w:t>
      </w:r>
      <w:r>
        <w:rPr>
          <w:rFonts w:asciiTheme="minorHAnsi" w:hAnsiTheme="minorHAnsi"/>
        </w:rPr>
        <w:t xml:space="preserve"> 900MHz et 1800 MHz</w:t>
      </w:r>
      <w:r w:rsidRPr="002B5943">
        <w:rPr>
          <w:rFonts w:asciiTheme="minorHAnsi" w:hAnsiTheme="minorHAnsi"/>
        </w:rPr>
        <w:br/>
        <w:t>Chaque bande est divisée en 124 canaux de fréquence de largeur 200kHz. Chaque porteuse est divisée en intervalles de temps (IT) ou slots.</w:t>
      </w:r>
      <w:r>
        <w:rPr>
          <w:rFonts w:asciiTheme="minorHAnsi" w:hAnsiTheme="minorHAnsi"/>
        </w:rPr>
        <w:t xml:space="preserve"> </w:t>
      </w:r>
      <w:r w:rsidRPr="002B5943">
        <w:rPr>
          <w:rFonts w:asciiTheme="minorHAnsi" w:hAnsiTheme="minorHAnsi"/>
        </w:rPr>
        <w:t xml:space="preserve">1 slot dure 0.5769ms. Les slots sont regroupés par paquets de 8 et forment une trame.  Un slot accueille </w:t>
      </w:r>
      <w:r>
        <w:rPr>
          <w:rFonts w:asciiTheme="minorHAnsi" w:hAnsiTheme="minorHAnsi"/>
        </w:rPr>
        <w:t xml:space="preserve">un </w:t>
      </w:r>
      <w:proofErr w:type="spellStart"/>
      <w:r>
        <w:rPr>
          <w:rFonts w:asciiTheme="minorHAnsi" w:hAnsiTheme="minorHAnsi"/>
        </w:rPr>
        <w:t>burst</w:t>
      </w:r>
      <w:proofErr w:type="spellEnd"/>
      <w:r>
        <w:rPr>
          <w:rFonts w:asciiTheme="minorHAnsi" w:hAnsiTheme="minorHAnsi"/>
        </w:rPr>
        <w:t xml:space="preserve"> : un élément de signal </w:t>
      </w:r>
      <w:r w:rsidRPr="002B5943">
        <w:rPr>
          <w:rFonts w:asciiTheme="minorHAnsi" w:hAnsiTheme="minorHAnsi"/>
        </w:rPr>
        <w:t>radioélect</w:t>
      </w:r>
      <w:r>
        <w:rPr>
          <w:rFonts w:asciiTheme="minorHAnsi" w:hAnsiTheme="minorHAnsi"/>
        </w:rPr>
        <w:t>r</w:t>
      </w:r>
      <w:r w:rsidRPr="002B5943">
        <w:rPr>
          <w:rFonts w:asciiTheme="minorHAnsi" w:hAnsiTheme="minorHAnsi"/>
        </w:rPr>
        <w:t>ique. Chaque utilisateur utilise un slot par trame</w:t>
      </w:r>
      <w:r>
        <w:rPr>
          <w:rFonts w:asciiTheme="minorHAnsi" w:hAnsiTheme="minorHAnsi"/>
        </w:rPr>
        <w:t xml:space="preserve"> TDMA.</w:t>
      </w:r>
      <w:r>
        <w:rPr>
          <w:rFonts w:asciiTheme="minorHAnsi" w:hAnsiTheme="minorHAnsi"/>
        </w:rPr>
        <w:br/>
      </w:r>
      <w:r w:rsidRPr="002B5943">
        <w:rPr>
          <w:rFonts w:asciiTheme="minorHAnsi" w:hAnsiTheme="minorHAnsi"/>
          <w:u w:val="single"/>
        </w:rPr>
        <w:t>Canal physique</w:t>
      </w:r>
      <w:r w:rsidRPr="002B5943">
        <w:rPr>
          <w:rFonts w:asciiTheme="minorHAnsi" w:hAnsiTheme="minorHAnsi"/>
        </w:rPr>
        <w:t xml:space="preserve">: répétition périodique d’un slot dans la trame </w:t>
      </w:r>
      <w:r>
        <w:rPr>
          <w:rFonts w:asciiTheme="minorHAnsi" w:hAnsiTheme="minorHAnsi"/>
        </w:rPr>
        <w:t>TDMA sur une fréquence particulière.</w:t>
      </w:r>
    </w:p>
    <w:p w:rsidR="00C80978" w:rsidRPr="002B5943" w:rsidRDefault="0030590B" w:rsidP="002B5943">
      <w:pPr>
        <w:pStyle w:val="Standard"/>
        <w:jc w:val="both"/>
        <w:rPr>
          <w:rFonts w:asciiTheme="minorHAnsi" w:hAnsiTheme="minorHAnsi"/>
        </w:rPr>
      </w:pPr>
      <w:r w:rsidRPr="002B5943">
        <w:rPr>
          <w:rFonts w:asciiTheme="minorHAnsi" w:hAnsiTheme="minorHAnsi"/>
          <w:u w:val="single"/>
        </w:rPr>
        <w:t>Duplexage</w:t>
      </w:r>
      <w:r w:rsidR="002B5943" w:rsidRPr="002B5943">
        <w:rPr>
          <w:rFonts w:asciiTheme="minorHAnsi" w:hAnsiTheme="minorHAnsi"/>
          <w:u w:val="single"/>
        </w:rPr>
        <w:t xml:space="preserve"> </w:t>
      </w:r>
      <w:r w:rsidRPr="002B5943">
        <w:rPr>
          <w:rFonts w:asciiTheme="minorHAnsi" w:hAnsiTheme="minorHAnsi"/>
          <w:u w:val="single"/>
        </w:rPr>
        <w:t>(FDD) :</w:t>
      </w:r>
      <w:r w:rsidRPr="002B5943">
        <w:rPr>
          <w:rFonts w:asciiTheme="minorHAnsi" w:hAnsiTheme="minorHAnsi"/>
        </w:rPr>
        <w:t xml:space="preserve"> Séparation entre bandes montantes et descendantes, </w:t>
      </w:r>
      <w:r w:rsidRPr="002B5943">
        <w:rPr>
          <w:rFonts w:asciiTheme="minorHAnsi" w:hAnsiTheme="minorHAnsi"/>
          <w:shd w:val="clear" w:color="auto" w:fill="FFFFFF"/>
        </w:rPr>
        <w:t xml:space="preserve">écart duplex </w:t>
      </w:r>
      <w:r w:rsidRPr="002B5943">
        <w:rPr>
          <w:rFonts w:asciiTheme="minorHAnsi" w:hAnsiTheme="minorHAnsi"/>
        </w:rPr>
        <w:t>de 45MHz dans GSM</w:t>
      </w:r>
      <w:r w:rsidR="002B5943">
        <w:rPr>
          <w:rFonts w:asciiTheme="minorHAnsi" w:hAnsiTheme="minorHAnsi"/>
        </w:rPr>
        <w:t>.</w:t>
      </w:r>
    </w:p>
    <w:p w:rsidR="00C80978" w:rsidRPr="002B5943" w:rsidRDefault="002B5943" w:rsidP="002B5943">
      <w:pPr>
        <w:pStyle w:val="Standard"/>
        <w:jc w:val="both"/>
        <w:rPr>
          <w:rFonts w:asciiTheme="minorHAnsi" w:hAnsiTheme="minorHAnsi"/>
        </w:rPr>
      </w:pPr>
      <w:r w:rsidRPr="002B5943">
        <w:rPr>
          <w:rFonts w:asciiTheme="minorHAnsi" w:hAnsiTheme="minorHAnsi"/>
          <w:u w:val="single"/>
        </w:rPr>
        <w:t>Saut de fréquences</w:t>
      </w:r>
      <w:r w:rsidR="0030590B" w:rsidRPr="002B5943">
        <w:rPr>
          <w:rFonts w:asciiTheme="minorHAnsi" w:hAnsiTheme="minorHAnsi"/>
          <w:u w:val="single"/>
        </w:rPr>
        <w:t>:</w:t>
      </w:r>
      <w:r>
        <w:rPr>
          <w:rFonts w:asciiTheme="minorHAnsi" w:hAnsiTheme="minorHAnsi"/>
        </w:rPr>
        <w:t xml:space="preserve"> P</w:t>
      </w:r>
      <w:r w:rsidR="0030590B" w:rsidRPr="002B5943">
        <w:rPr>
          <w:rFonts w:asciiTheme="minorHAnsi" w:hAnsiTheme="minorHAnsi"/>
        </w:rPr>
        <w:t>our éviter le brouillage des communications en changeant le canal physique sur plusieurs porteuses</w:t>
      </w:r>
    </w:p>
    <w:p w:rsidR="00C80978" w:rsidRPr="002B5943" w:rsidRDefault="002B5943" w:rsidP="002B5943">
      <w:pPr>
        <w:pStyle w:val="Standard"/>
        <w:jc w:val="both"/>
        <w:rPr>
          <w:rFonts w:asciiTheme="minorHAnsi" w:hAnsiTheme="minorHAnsi"/>
        </w:rPr>
      </w:pPr>
      <w:r w:rsidRPr="002B5943">
        <w:rPr>
          <w:rFonts w:asciiTheme="minorHAnsi" w:hAnsiTheme="minorHAnsi"/>
          <w:u w:val="single"/>
        </w:rPr>
        <w:t>Canal physique simplex</w:t>
      </w:r>
      <w:r w:rsidR="0030590B" w:rsidRPr="002B5943">
        <w:rPr>
          <w:rFonts w:asciiTheme="minorHAnsi" w:hAnsiTheme="minorHAnsi"/>
          <w:u w:val="single"/>
        </w:rPr>
        <w:t>:</w:t>
      </w:r>
      <w:r w:rsidR="0030590B" w:rsidRPr="002B5943">
        <w:rPr>
          <w:rFonts w:asciiTheme="minorHAnsi" w:hAnsiTheme="minorHAnsi"/>
        </w:rPr>
        <w:t xml:space="preserve"> Un slot par trame TDMA sur une porteuse</w:t>
      </w:r>
    </w:p>
    <w:p w:rsidR="00C80978" w:rsidRPr="002B5943" w:rsidRDefault="002B5943" w:rsidP="002B5943">
      <w:pPr>
        <w:pStyle w:val="Standard"/>
        <w:jc w:val="both"/>
        <w:rPr>
          <w:rFonts w:asciiTheme="minorHAnsi" w:hAnsiTheme="minorHAnsi"/>
        </w:rPr>
      </w:pPr>
      <w:r w:rsidRPr="002B5943">
        <w:rPr>
          <w:rFonts w:asciiTheme="minorHAnsi" w:hAnsiTheme="minorHAnsi"/>
          <w:u w:val="single"/>
        </w:rPr>
        <w:t>Canal physique duplex</w:t>
      </w:r>
      <w:r w:rsidR="0030590B" w:rsidRPr="002B5943">
        <w:rPr>
          <w:rFonts w:asciiTheme="minorHAnsi" w:hAnsiTheme="minorHAnsi"/>
          <w:u w:val="single"/>
        </w:rPr>
        <w:t>:</w:t>
      </w:r>
      <w:r w:rsidR="0030590B" w:rsidRPr="002B5943">
        <w:rPr>
          <w:rFonts w:asciiTheme="minorHAnsi" w:hAnsiTheme="minorHAnsi"/>
        </w:rPr>
        <w:t xml:space="preserve"> 2 canaux physique simplex</w:t>
      </w:r>
    </w:p>
    <w:p w:rsidR="00C80978" w:rsidRPr="002B5943" w:rsidRDefault="00C80978" w:rsidP="002B5943">
      <w:pPr>
        <w:pStyle w:val="Standard"/>
        <w:jc w:val="both"/>
        <w:rPr>
          <w:rFonts w:asciiTheme="minorHAnsi" w:hAnsiTheme="minorHAnsi"/>
        </w:rPr>
      </w:pPr>
    </w:p>
    <w:p w:rsidR="00C80978" w:rsidRPr="002B5943" w:rsidRDefault="0030590B" w:rsidP="002B5943">
      <w:pPr>
        <w:pStyle w:val="Standard"/>
        <w:jc w:val="both"/>
        <w:rPr>
          <w:rFonts w:asciiTheme="minorHAnsi" w:hAnsiTheme="minorHAnsi"/>
        </w:rPr>
      </w:pPr>
      <w:r w:rsidRPr="002B5943">
        <w:rPr>
          <w:rFonts w:asciiTheme="minorHAnsi" w:hAnsiTheme="minorHAnsi"/>
        </w:rPr>
        <w:t>Un mobile émet et reçoit à des instants</w:t>
      </w:r>
      <w:r w:rsidR="002B5943">
        <w:rPr>
          <w:rFonts w:asciiTheme="minorHAnsi" w:hAnsiTheme="minorHAnsi"/>
        </w:rPr>
        <w:t xml:space="preserve"> différents dans le système GSM, é</w:t>
      </w:r>
      <w:r w:rsidRPr="002B5943">
        <w:rPr>
          <w:rFonts w:asciiTheme="minorHAnsi" w:hAnsiTheme="minorHAnsi"/>
        </w:rPr>
        <w:t>mission et réception sont décalés de 3 slots,</w:t>
      </w:r>
    </w:p>
    <w:p w:rsidR="00C80978" w:rsidRPr="002B5943" w:rsidRDefault="0030590B" w:rsidP="002B5943">
      <w:pPr>
        <w:pStyle w:val="Standard"/>
        <w:jc w:val="both"/>
        <w:rPr>
          <w:rFonts w:asciiTheme="minorHAnsi" w:hAnsiTheme="minorHAnsi"/>
        </w:rPr>
      </w:pPr>
      <w:r w:rsidRPr="002B5943">
        <w:rPr>
          <w:rFonts w:asciiTheme="minorHAnsi" w:hAnsiTheme="minorHAnsi"/>
        </w:rPr>
        <w:t>Numérotation des porteuses par rapport à la fréquence de la voie descendante er celle de la voie montant</w:t>
      </w:r>
      <w:r w:rsidR="002B5943">
        <w:rPr>
          <w:rFonts w:asciiTheme="minorHAnsi" w:hAnsiTheme="minorHAnsi"/>
        </w:rPr>
        <w:t>e s'en déduit de l'écart duplex.</w:t>
      </w:r>
    </w:p>
    <w:p w:rsidR="00C80978" w:rsidRPr="002B5943" w:rsidRDefault="00C80978" w:rsidP="002B5943">
      <w:pPr>
        <w:pStyle w:val="Standard"/>
        <w:jc w:val="both"/>
        <w:rPr>
          <w:rFonts w:asciiTheme="minorHAnsi" w:hAnsiTheme="minorHAnsi"/>
        </w:rPr>
      </w:pPr>
    </w:p>
    <w:p w:rsidR="00C80978" w:rsidRDefault="002B5943" w:rsidP="002B5943">
      <w:pPr>
        <w:pStyle w:val="Standard"/>
        <w:jc w:val="both"/>
        <w:rPr>
          <w:rFonts w:asciiTheme="minorHAnsi" w:hAnsiTheme="minorHAnsi"/>
        </w:rPr>
      </w:pPr>
      <w:r w:rsidRPr="002B5943">
        <w:rPr>
          <w:rFonts w:asciiTheme="minorHAnsi" w:hAnsiTheme="minorHAnsi"/>
          <w:u w:val="single"/>
        </w:rPr>
        <w:t>Temps de garde</w:t>
      </w:r>
      <w:r w:rsidR="0030590B" w:rsidRPr="002B5943">
        <w:rPr>
          <w:rFonts w:asciiTheme="minorHAnsi" w:hAnsiTheme="minorHAnsi"/>
          <w:u w:val="single"/>
        </w:rPr>
        <w:t>:</w:t>
      </w:r>
      <w:r w:rsidR="0030590B" w:rsidRPr="002B5943">
        <w:rPr>
          <w:rFonts w:asciiTheme="minorHAnsi" w:hAnsiTheme="minorHAnsi"/>
        </w:rPr>
        <w:t xml:space="preserve"> temps de silence entre la fin d'un </w:t>
      </w:r>
      <w:proofErr w:type="spellStart"/>
      <w:r w:rsidR="0030590B" w:rsidRPr="002B5943">
        <w:rPr>
          <w:rFonts w:asciiTheme="minorHAnsi" w:hAnsiTheme="minorHAnsi"/>
        </w:rPr>
        <w:t>burst</w:t>
      </w:r>
      <w:proofErr w:type="spellEnd"/>
      <w:r w:rsidR="0030590B" w:rsidRPr="002B5943">
        <w:rPr>
          <w:rFonts w:asciiTheme="minorHAnsi" w:hAnsiTheme="minorHAnsi"/>
        </w:rPr>
        <w:t xml:space="preserve"> synchronisé et la fin d'un slot pendant lequel il n'y a pas de transmission.</w:t>
      </w:r>
    </w:p>
    <w:p w:rsidR="002B5943" w:rsidRPr="002B5943" w:rsidRDefault="002B5943" w:rsidP="002B5943">
      <w:pPr>
        <w:pStyle w:val="Standard"/>
        <w:jc w:val="both"/>
        <w:rPr>
          <w:rFonts w:asciiTheme="minorHAnsi" w:hAnsiTheme="minorHAnsi"/>
        </w:rPr>
      </w:pPr>
    </w:p>
    <w:p w:rsidR="00C80978" w:rsidRPr="002B5943" w:rsidRDefault="0030590B" w:rsidP="002B5943">
      <w:pPr>
        <w:pStyle w:val="Standard"/>
        <w:jc w:val="both"/>
        <w:rPr>
          <w:rFonts w:asciiTheme="minorHAnsi" w:hAnsiTheme="minorHAnsi"/>
        </w:rPr>
      </w:pPr>
      <w:r w:rsidRPr="002B5943">
        <w:rPr>
          <w:rFonts w:asciiTheme="minorHAnsi" w:hAnsiTheme="minorHAnsi"/>
          <w:u w:val="single"/>
        </w:rPr>
        <w:t>Compensation de temps de propagation aller-retour</w:t>
      </w:r>
      <w:r w:rsidRPr="002B5943">
        <w:rPr>
          <w:rFonts w:asciiTheme="minorHAnsi" w:hAnsiTheme="minorHAnsi"/>
        </w:rPr>
        <w:t xml:space="preserve"> évite le chevauchement des </w:t>
      </w:r>
      <w:proofErr w:type="spellStart"/>
      <w:r w:rsidRPr="002B5943">
        <w:rPr>
          <w:rFonts w:asciiTheme="minorHAnsi" w:hAnsiTheme="minorHAnsi"/>
        </w:rPr>
        <w:t>burst</w:t>
      </w:r>
      <w:proofErr w:type="spellEnd"/>
      <w:r w:rsidRPr="002B5943">
        <w:rPr>
          <w:rFonts w:asciiTheme="minorHAnsi" w:hAnsiTheme="minorHAnsi"/>
        </w:rPr>
        <w:t xml:space="preserve"> émis par 2 mobiles qui utilisent des slots successifs.</w:t>
      </w:r>
    </w:p>
    <w:p w:rsidR="00C80978" w:rsidRDefault="0030590B" w:rsidP="002B5943">
      <w:pPr>
        <w:pStyle w:val="Standard"/>
        <w:jc w:val="both"/>
        <w:rPr>
          <w:ins w:id="0" w:author="Heykel HOUAS 2" w:date="2013-10-09T13:09:00Z"/>
          <w:rFonts w:asciiTheme="minorHAnsi" w:hAnsiTheme="minorHAnsi"/>
          <w:shd w:val="clear" w:color="auto" w:fill="FFFF00"/>
        </w:rPr>
      </w:pPr>
      <w:r w:rsidRPr="002B5943">
        <w:rPr>
          <w:rFonts w:asciiTheme="minorHAnsi" w:hAnsiTheme="minorHAnsi"/>
        </w:rPr>
        <w:t xml:space="preserve">→ </w:t>
      </w:r>
      <w:r w:rsidRPr="002B5943">
        <w:rPr>
          <w:rFonts w:asciiTheme="minorHAnsi" w:hAnsiTheme="minorHAnsi"/>
          <w:shd w:val="clear" w:color="auto" w:fill="FFFF00"/>
        </w:rPr>
        <w:t>Comment fait-on pour savoir si on est éloignés de la BS ?</w:t>
      </w:r>
    </w:p>
    <w:p w:rsidR="00181A38" w:rsidRDefault="00181A38" w:rsidP="002B5943">
      <w:pPr>
        <w:pStyle w:val="Standard"/>
        <w:jc w:val="both"/>
        <w:rPr>
          <w:ins w:id="1" w:author="Heykel HOUAS 2" w:date="2013-10-09T13:48:00Z"/>
          <w:rFonts w:asciiTheme="minorHAnsi" w:hAnsiTheme="minorHAnsi"/>
          <w:shd w:val="clear" w:color="auto" w:fill="FFFF00"/>
        </w:rPr>
      </w:pPr>
      <w:ins w:id="2" w:author="Heykel HOUAS 2" w:date="2013-10-09T13:09:00Z">
        <w:r>
          <w:rPr>
            <w:rFonts w:asciiTheme="minorHAnsi" w:hAnsiTheme="minorHAnsi"/>
            <w:shd w:val="clear" w:color="auto" w:fill="FFFF00"/>
          </w:rPr>
          <w:t xml:space="preserve">Les terminaux envoient régulièrement </w:t>
        </w:r>
      </w:ins>
      <w:ins w:id="3" w:author="Heykel HOUAS 2" w:date="2013-10-09T13:14:00Z">
        <w:r>
          <w:rPr>
            <w:rFonts w:asciiTheme="minorHAnsi" w:hAnsiTheme="minorHAnsi"/>
            <w:shd w:val="clear" w:color="auto" w:fill="FFFF00"/>
          </w:rPr>
          <w:t xml:space="preserve">à la station de base des informations relatives au canal (appelé </w:t>
        </w:r>
        <w:proofErr w:type="spellStart"/>
        <w:r>
          <w:rPr>
            <w:rFonts w:asciiTheme="minorHAnsi" w:hAnsiTheme="minorHAnsi"/>
            <w:shd w:val="clear" w:color="auto" w:fill="FFFF00"/>
          </w:rPr>
          <w:t>channel</w:t>
        </w:r>
        <w:proofErr w:type="spellEnd"/>
        <w:r>
          <w:rPr>
            <w:rFonts w:asciiTheme="minorHAnsi" w:hAnsiTheme="minorHAnsi"/>
            <w:shd w:val="clear" w:color="auto" w:fill="FFFF00"/>
          </w:rPr>
          <w:t xml:space="preserve"> feedback). </w:t>
        </w:r>
      </w:ins>
      <w:ins w:id="4" w:author="Heykel HOUAS 2" w:date="2013-10-09T13:16:00Z">
        <w:r>
          <w:rPr>
            <w:rFonts w:asciiTheme="minorHAnsi" w:hAnsiTheme="minorHAnsi"/>
            <w:shd w:val="clear" w:color="auto" w:fill="FFFF00"/>
          </w:rPr>
          <w:t>Entre autres d’informations contenues dans ces messages, il y a la perte de propagation qui permet d</w:t>
        </w:r>
      </w:ins>
      <w:ins w:id="5" w:author="Heykel HOUAS 2" w:date="2013-10-09T13:17:00Z">
        <w:r>
          <w:rPr>
            <w:rFonts w:asciiTheme="minorHAnsi" w:hAnsiTheme="minorHAnsi"/>
            <w:shd w:val="clear" w:color="auto" w:fill="FFFF00"/>
          </w:rPr>
          <w:t>’identifier la zone dans laquelle se situe le terminal (pas la position exacte car une distance ne détermine pas une position exacte, mais par exemple un cercle ou une couronne si la distance n’est pas une constante mais est une distribution de probabilité avec une moyenne et une variance pour une loi gaussienne.</w:t>
        </w:r>
      </w:ins>
    </w:p>
    <w:p w:rsidR="002B0D24" w:rsidRPr="002B5943" w:rsidRDefault="002B0D24" w:rsidP="002B5943">
      <w:pPr>
        <w:pStyle w:val="Standard"/>
        <w:jc w:val="both"/>
        <w:rPr>
          <w:rFonts w:asciiTheme="minorHAnsi" w:hAnsiTheme="minorHAnsi"/>
        </w:rPr>
      </w:pPr>
      <w:ins w:id="6" w:author="Heykel HOUAS 2" w:date="2013-10-09T13:48:00Z">
        <w:r>
          <w:rPr>
            <w:rFonts w:asciiTheme="minorHAnsi" w:hAnsiTheme="minorHAnsi"/>
            <w:shd w:val="clear" w:color="auto" w:fill="FFFF00"/>
          </w:rPr>
          <w:t xml:space="preserve">Cette information permet à la station de base (BS) de localiser grossièrement le terminal et de renvoyer (par signalisation) les infos de transmissions de puissance que le terminal doit </w:t>
        </w:r>
        <w:proofErr w:type="spellStart"/>
        <w:r>
          <w:rPr>
            <w:rFonts w:asciiTheme="minorHAnsi" w:hAnsiTheme="minorHAnsi"/>
            <w:shd w:val="clear" w:color="auto" w:fill="FFFF00"/>
          </w:rPr>
          <w:t>utilisé</w:t>
        </w:r>
        <w:proofErr w:type="spellEnd"/>
        <w:r>
          <w:rPr>
            <w:rFonts w:asciiTheme="minorHAnsi" w:hAnsiTheme="minorHAnsi"/>
            <w:shd w:val="clear" w:color="auto" w:fill="FFFF00"/>
          </w:rPr>
          <w:t xml:space="preserve"> pour garder la connectivité au réseau et le service qui avec sans gaspiller </w:t>
        </w:r>
      </w:ins>
      <w:ins w:id="7" w:author="Heykel HOUAS 2" w:date="2013-10-09T14:02:00Z">
        <w:r w:rsidR="006D1E7C">
          <w:rPr>
            <w:rFonts w:asciiTheme="minorHAnsi" w:hAnsiTheme="minorHAnsi"/>
            <w:shd w:val="clear" w:color="auto" w:fill="FFFF00"/>
          </w:rPr>
          <w:t>l’énergie en transmettant au max.</w:t>
        </w:r>
      </w:ins>
    </w:p>
    <w:p w:rsidR="00C80978" w:rsidRPr="008C5647" w:rsidRDefault="00C80978" w:rsidP="002B5943">
      <w:pPr>
        <w:pStyle w:val="Standard"/>
        <w:jc w:val="both"/>
        <w:rPr>
          <w:rFonts w:asciiTheme="minorHAnsi" w:hAnsiTheme="minorHAnsi"/>
          <w:u w:val="single"/>
        </w:rPr>
      </w:pPr>
    </w:p>
    <w:p w:rsidR="00C80978" w:rsidRPr="008C5647" w:rsidRDefault="0030590B" w:rsidP="002B5943">
      <w:pPr>
        <w:pStyle w:val="Standard"/>
        <w:jc w:val="both"/>
        <w:rPr>
          <w:rFonts w:asciiTheme="minorHAnsi" w:hAnsiTheme="minorHAnsi"/>
          <w:u w:val="single"/>
        </w:rPr>
      </w:pPr>
      <w:r w:rsidRPr="008C5647">
        <w:rPr>
          <w:rFonts w:asciiTheme="minorHAnsi" w:hAnsiTheme="minorHAnsi"/>
          <w:u w:val="single"/>
        </w:rPr>
        <w:t>Chaine de transmission du signal de la parole</w:t>
      </w:r>
    </w:p>
    <w:p w:rsidR="00C80978" w:rsidRPr="002B5943" w:rsidRDefault="0030590B" w:rsidP="002B5943">
      <w:pPr>
        <w:pStyle w:val="Standard"/>
        <w:jc w:val="both"/>
        <w:rPr>
          <w:rFonts w:asciiTheme="minorHAnsi" w:hAnsiTheme="minorHAnsi"/>
        </w:rPr>
      </w:pPr>
      <w:r w:rsidRPr="002B5943">
        <w:rPr>
          <w:rFonts w:asciiTheme="minorHAnsi" w:hAnsiTheme="minorHAnsi"/>
        </w:rPr>
        <w:t xml:space="preserve">Transmission de la parole </w:t>
      </w:r>
      <w:proofErr w:type="spellStart"/>
      <w:r w:rsidRPr="002B5943">
        <w:rPr>
          <w:rFonts w:asciiTheme="minorHAnsi" w:hAnsiTheme="minorHAnsi"/>
        </w:rPr>
        <w:t>paquétisée</w:t>
      </w:r>
      <w:proofErr w:type="spellEnd"/>
      <w:r w:rsidRPr="002B5943">
        <w:rPr>
          <w:rFonts w:asciiTheme="minorHAnsi" w:hAnsiTheme="minorHAnsi"/>
        </w:rPr>
        <w:t> : Un signal de parole de 20 ms est comprimé par le codec puis p</w:t>
      </w:r>
      <w:r w:rsidR="008C5647">
        <w:rPr>
          <w:rFonts w:asciiTheme="minorHAnsi" w:hAnsiTheme="minorHAnsi"/>
        </w:rPr>
        <w:t xml:space="preserve">rotégé par le codeur de canal, la parole est alors </w:t>
      </w:r>
      <w:proofErr w:type="spellStart"/>
      <w:r w:rsidR="008C5647">
        <w:rPr>
          <w:rFonts w:asciiTheme="minorHAnsi" w:hAnsiTheme="minorHAnsi"/>
        </w:rPr>
        <w:t>paqué</w:t>
      </w:r>
      <w:r w:rsidRPr="002B5943">
        <w:rPr>
          <w:rFonts w:asciiTheme="minorHAnsi" w:hAnsiTheme="minorHAnsi"/>
        </w:rPr>
        <w:t>tisée</w:t>
      </w:r>
      <w:proofErr w:type="spellEnd"/>
      <w:r w:rsidRPr="002B5943">
        <w:rPr>
          <w:rFonts w:asciiTheme="minorHAnsi" w:hAnsiTheme="minorHAnsi"/>
        </w:rPr>
        <w:t>. Puis, le bloc est transmis sur 8 trames TDMA, et occupe un demi-</w:t>
      </w:r>
      <w:proofErr w:type="spellStart"/>
      <w:r w:rsidRPr="002B5943">
        <w:rPr>
          <w:rFonts w:asciiTheme="minorHAnsi" w:hAnsiTheme="minorHAnsi"/>
        </w:rPr>
        <w:t>bu</w:t>
      </w:r>
      <w:r w:rsidR="002B5943">
        <w:rPr>
          <w:rFonts w:asciiTheme="minorHAnsi" w:hAnsiTheme="minorHAnsi"/>
        </w:rPr>
        <w:t>rst</w:t>
      </w:r>
      <w:proofErr w:type="spellEnd"/>
      <w:r w:rsidR="002B5943">
        <w:rPr>
          <w:rFonts w:asciiTheme="minorHAnsi" w:hAnsiTheme="minorHAnsi"/>
        </w:rPr>
        <w:t xml:space="preserve"> par trame </w:t>
      </w:r>
      <w:r w:rsidRPr="002B5943">
        <w:rPr>
          <w:rFonts w:asciiTheme="minorHAnsi" w:hAnsiTheme="minorHAnsi"/>
        </w:rPr>
        <w:t>= entrelacement</w:t>
      </w:r>
      <w:r w:rsidR="008C5647">
        <w:rPr>
          <w:rFonts w:asciiTheme="minorHAnsi" w:hAnsiTheme="minorHAnsi"/>
        </w:rPr>
        <w:t>.</w:t>
      </w:r>
    </w:p>
    <w:p w:rsidR="00C80978" w:rsidRPr="002B5943" w:rsidRDefault="00C80978" w:rsidP="002B5943">
      <w:pPr>
        <w:pStyle w:val="Standard"/>
        <w:jc w:val="both"/>
        <w:rPr>
          <w:rFonts w:asciiTheme="minorHAnsi" w:hAnsiTheme="minorHAnsi"/>
          <w:u w:val="single"/>
        </w:rPr>
      </w:pPr>
    </w:p>
    <w:p w:rsidR="00C80978" w:rsidRPr="002B5943" w:rsidRDefault="002B5943" w:rsidP="002B5943">
      <w:pPr>
        <w:pStyle w:val="Standard"/>
        <w:jc w:val="both"/>
        <w:rPr>
          <w:rFonts w:asciiTheme="minorHAnsi" w:hAnsiTheme="minorHAnsi"/>
          <w:u w:val="single"/>
        </w:rPr>
      </w:pPr>
      <w:r w:rsidRPr="002B5943">
        <w:rPr>
          <w:rFonts w:asciiTheme="minorHAnsi" w:hAnsiTheme="minorHAnsi"/>
          <w:u w:val="single"/>
        </w:rPr>
        <w:t>Unité de données</w:t>
      </w:r>
      <w:r w:rsidR="0030590B" w:rsidRPr="002B5943">
        <w:rPr>
          <w:rFonts w:asciiTheme="minorHAnsi" w:hAnsiTheme="minorHAnsi"/>
          <w:u w:val="single"/>
        </w:rPr>
        <w:t>:</w:t>
      </w:r>
    </w:p>
    <w:p w:rsidR="00C80978" w:rsidRPr="00181A38" w:rsidRDefault="0030590B" w:rsidP="002B5943">
      <w:pPr>
        <w:pStyle w:val="Standard"/>
        <w:jc w:val="both"/>
        <w:rPr>
          <w:rFonts w:asciiTheme="minorHAnsi" w:hAnsiTheme="minorHAnsi"/>
          <w:lang w:val="en-US"/>
        </w:rPr>
      </w:pPr>
      <w:proofErr w:type="gramStart"/>
      <w:r w:rsidRPr="00181A38">
        <w:rPr>
          <w:rFonts w:asciiTheme="minorHAnsi" w:hAnsiTheme="minorHAnsi"/>
          <w:lang w:val="en-US"/>
        </w:rPr>
        <w:t>PDU(</w:t>
      </w:r>
      <w:proofErr w:type="gramEnd"/>
      <w:r w:rsidRPr="00181A38">
        <w:rPr>
          <w:rFonts w:asciiTheme="minorHAnsi" w:hAnsiTheme="minorHAnsi"/>
          <w:lang w:val="en-US"/>
        </w:rPr>
        <w:t>Protocol Data Unit) : 1 burst = 114 bits</w:t>
      </w:r>
    </w:p>
    <w:p w:rsidR="00C80978" w:rsidRPr="002B5943" w:rsidRDefault="0030590B" w:rsidP="002B5943">
      <w:pPr>
        <w:pStyle w:val="Standard"/>
        <w:jc w:val="both"/>
        <w:rPr>
          <w:rFonts w:asciiTheme="minorHAnsi" w:hAnsiTheme="minorHAnsi"/>
        </w:rPr>
      </w:pPr>
      <w:proofErr w:type="gramStart"/>
      <w:r w:rsidRPr="002B5943">
        <w:rPr>
          <w:rFonts w:asciiTheme="minorHAnsi" w:hAnsiTheme="minorHAnsi"/>
        </w:rPr>
        <w:t>SDU(</w:t>
      </w:r>
      <w:proofErr w:type="gramEnd"/>
      <w:r w:rsidRPr="002B5943">
        <w:rPr>
          <w:rFonts w:asciiTheme="minorHAnsi" w:hAnsiTheme="minorHAnsi"/>
        </w:rPr>
        <w:t xml:space="preserve">Service Date Unit) : 4 </w:t>
      </w:r>
      <w:proofErr w:type="spellStart"/>
      <w:r w:rsidRPr="002B5943">
        <w:rPr>
          <w:rFonts w:asciiTheme="minorHAnsi" w:hAnsiTheme="minorHAnsi"/>
        </w:rPr>
        <w:t>burst</w:t>
      </w:r>
      <w:proofErr w:type="spellEnd"/>
      <w:r w:rsidRPr="002B5943">
        <w:rPr>
          <w:rFonts w:asciiTheme="minorHAnsi" w:hAnsiTheme="minorHAnsi"/>
        </w:rPr>
        <w:t>= 456 bits</w:t>
      </w:r>
    </w:p>
    <w:p w:rsidR="00C80978" w:rsidRPr="002B5943" w:rsidRDefault="00C80978" w:rsidP="002B5943">
      <w:pPr>
        <w:pStyle w:val="Standard"/>
        <w:jc w:val="both"/>
        <w:rPr>
          <w:rFonts w:asciiTheme="minorHAnsi" w:hAnsiTheme="minorHAnsi"/>
          <w:u w:val="single"/>
        </w:rPr>
      </w:pPr>
    </w:p>
    <w:p w:rsidR="00C80978" w:rsidRPr="002B5943" w:rsidRDefault="0030590B" w:rsidP="002B5943">
      <w:pPr>
        <w:pStyle w:val="Standard"/>
        <w:jc w:val="both"/>
        <w:rPr>
          <w:rFonts w:asciiTheme="minorHAnsi" w:hAnsiTheme="minorHAnsi"/>
          <w:u w:val="single"/>
        </w:rPr>
      </w:pPr>
      <w:r w:rsidRPr="002B5943">
        <w:rPr>
          <w:rFonts w:asciiTheme="minorHAnsi" w:hAnsiTheme="minorHAnsi"/>
          <w:u w:val="single"/>
        </w:rPr>
        <w:t>Codage de la parole</w:t>
      </w:r>
    </w:p>
    <w:p w:rsidR="00C80978" w:rsidRPr="002B5943" w:rsidRDefault="0030590B" w:rsidP="002B5943">
      <w:pPr>
        <w:pStyle w:val="Standard"/>
        <w:jc w:val="both"/>
        <w:rPr>
          <w:rFonts w:asciiTheme="minorHAnsi" w:hAnsiTheme="minorHAnsi"/>
        </w:rPr>
      </w:pPr>
      <w:r w:rsidRPr="002B5943">
        <w:rPr>
          <w:rFonts w:asciiTheme="minorHAnsi" w:hAnsiTheme="minorHAnsi"/>
        </w:rPr>
        <w:t>Signal analogique → signal numérique</w:t>
      </w:r>
    </w:p>
    <w:p w:rsidR="00C80978" w:rsidRPr="002B5943" w:rsidRDefault="0030590B" w:rsidP="002B5943">
      <w:pPr>
        <w:pStyle w:val="Standard"/>
        <w:jc w:val="both"/>
        <w:rPr>
          <w:rFonts w:asciiTheme="minorHAnsi" w:hAnsiTheme="minorHAnsi"/>
        </w:rPr>
      </w:pPr>
      <w:r w:rsidRPr="002B5943">
        <w:rPr>
          <w:rFonts w:asciiTheme="minorHAnsi" w:hAnsiTheme="minorHAnsi"/>
        </w:rPr>
        <w:t xml:space="preserve">méthode : </w:t>
      </w:r>
      <w:proofErr w:type="gramStart"/>
      <w:r w:rsidRPr="002B5943">
        <w:rPr>
          <w:rFonts w:asciiTheme="minorHAnsi" w:hAnsiTheme="minorHAnsi"/>
        </w:rPr>
        <w:t>MIC(</w:t>
      </w:r>
      <w:proofErr w:type="gramEnd"/>
      <w:r w:rsidRPr="002B5943">
        <w:rPr>
          <w:rFonts w:asciiTheme="minorHAnsi" w:hAnsiTheme="minorHAnsi"/>
        </w:rPr>
        <w:t xml:space="preserve">Modulation par Impulsion et Codage) → échantillonnage à 8kHz puis </w:t>
      </w:r>
      <w:r w:rsidRPr="002B5943">
        <w:rPr>
          <w:rFonts w:asciiTheme="minorHAnsi" w:hAnsiTheme="minorHAnsi"/>
          <w:shd w:val="clear" w:color="auto" w:fill="FFFF00"/>
        </w:rPr>
        <w:t>quantification logarithmique sur 8bits de chaque échantillon et fournit un débit de 64kbit/s</w:t>
      </w:r>
    </w:p>
    <w:p w:rsidR="00C80978" w:rsidRPr="002B5943" w:rsidRDefault="002B5943" w:rsidP="002B5943">
      <w:pPr>
        <w:pStyle w:val="Standard"/>
        <w:jc w:val="both"/>
        <w:rPr>
          <w:rFonts w:asciiTheme="minorHAnsi" w:hAnsiTheme="minorHAnsi"/>
        </w:rPr>
      </w:pPr>
      <w:r>
        <w:rPr>
          <w:rFonts w:asciiTheme="minorHAnsi" w:hAnsiTheme="minorHAnsi"/>
          <w:shd w:val="clear" w:color="auto" w:fill="FFFF00"/>
        </w:rPr>
        <w:t>→ Pourquoi faut-il</w:t>
      </w:r>
      <w:r w:rsidR="0030590B" w:rsidRPr="002B5943">
        <w:rPr>
          <w:rFonts w:asciiTheme="minorHAnsi" w:hAnsiTheme="minorHAnsi"/>
          <w:shd w:val="clear" w:color="auto" w:fill="FFFF00"/>
        </w:rPr>
        <w:t xml:space="preserve"> réduire le débit ?</w:t>
      </w:r>
    </w:p>
    <w:p w:rsidR="00C80978" w:rsidRDefault="006D1E7C" w:rsidP="002B5943">
      <w:pPr>
        <w:pStyle w:val="Standard"/>
        <w:jc w:val="both"/>
        <w:rPr>
          <w:ins w:id="8" w:author="Heykel HOUAS 2" w:date="2013-10-09T14:03:00Z"/>
          <w:rFonts w:asciiTheme="minorHAnsi" w:hAnsiTheme="minorHAnsi"/>
        </w:rPr>
      </w:pPr>
      <w:ins w:id="9" w:author="Heykel HOUAS 2" w:date="2013-10-09T14:02:00Z">
        <w:r>
          <w:rPr>
            <w:rFonts w:asciiTheme="minorHAnsi" w:hAnsiTheme="minorHAnsi"/>
          </w:rPr>
          <w:t>Comme je le disais en réunion, si je parle pendant une seconde, j’aimerais pouvoir transmettre un paquet d’infos qui ne correspondent pas à une 1 seconde d’info mais moins (si je ne peux pas garantir le débit si le canal de propagation n</w:t>
        </w:r>
      </w:ins>
      <w:ins w:id="10" w:author="Heykel HOUAS 2" w:date="2013-10-09T14:03:00Z">
        <w:r>
          <w:rPr>
            <w:rFonts w:asciiTheme="minorHAnsi" w:hAnsiTheme="minorHAnsi"/>
          </w:rPr>
          <w:t>’est pas favorable). Aussi la compression des données permet de transmettre sur quelques bits quelques ms (ou seconde) de paroles.</w:t>
        </w:r>
      </w:ins>
    </w:p>
    <w:p w:rsidR="006D1E7C" w:rsidRPr="002B5943" w:rsidRDefault="006D1E7C" w:rsidP="002B5943">
      <w:pPr>
        <w:pStyle w:val="Standard"/>
        <w:jc w:val="both"/>
        <w:rPr>
          <w:rFonts w:asciiTheme="minorHAnsi" w:hAnsiTheme="minorHAnsi"/>
        </w:rPr>
      </w:pPr>
      <w:ins w:id="11" w:author="Heykel HOUAS 2" w:date="2013-10-09T14:03:00Z">
        <w:r>
          <w:rPr>
            <w:rFonts w:asciiTheme="minorHAnsi" w:hAnsiTheme="minorHAnsi"/>
          </w:rPr>
          <w:t>Si on ne compressait pas alors les données analogiques de parole seraient codées sur bien plus que 8 bits</w:t>
        </w:r>
      </w:ins>
      <w:ins w:id="12" w:author="Heykel HOUAS 2" w:date="2013-10-09T14:04:00Z">
        <w:r>
          <w:rPr>
            <w:rFonts w:asciiTheme="minorHAnsi" w:hAnsiTheme="minorHAnsi"/>
          </w:rPr>
          <w:t xml:space="preserve">, si vous recherchez une précision après la virgule. </w:t>
        </w:r>
      </w:ins>
      <w:ins w:id="13" w:author="Heykel HOUAS 2" w:date="2013-10-09T14:05:00Z">
        <w:r>
          <w:rPr>
            <w:rFonts w:asciiTheme="minorHAnsi" w:hAnsiTheme="minorHAnsi"/>
          </w:rPr>
          <w:t>Et on explose le débit de parole et on ne garantit plus que ce débit puisse être écoulée par seconde (ex : s’il fallait 1Mb de données pour restituer 1s de parole mais que je n</w:t>
        </w:r>
      </w:ins>
      <w:ins w:id="14" w:author="Heykel HOUAS 2" w:date="2013-10-09T14:06:00Z">
        <w:r>
          <w:rPr>
            <w:rFonts w:asciiTheme="minorHAnsi" w:hAnsiTheme="minorHAnsi"/>
          </w:rPr>
          <w:t>’ai pas la possibilité de l’écouler qu’avec un débi</w:t>
        </w:r>
      </w:ins>
      <w:ins w:id="15" w:author="Heykel HOUAS 2" w:date="2013-10-09T14:07:00Z">
        <w:r>
          <w:rPr>
            <w:rFonts w:asciiTheme="minorHAnsi" w:hAnsiTheme="minorHAnsi"/>
          </w:rPr>
          <w:t>t</w:t>
        </w:r>
      </w:ins>
      <w:ins w:id="16" w:author="Heykel HOUAS 2" w:date="2013-10-09T14:06:00Z">
        <w:r>
          <w:rPr>
            <w:rFonts w:asciiTheme="minorHAnsi" w:hAnsiTheme="minorHAnsi"/>
          </w:rPr>
          <w:t xml:space="preserve"> de 64kb/s, combien de secondes ai-je besoin pour restituer ces 1s de parole ?</w:t>
        </w:r>
      </w:ins>
      <w:ins w:id="17" w:author="Heykel HOUAS 2" w:date="2013-10-09T14:07:00Z">
        <w:r>
          <w:rPr>
            <w:rFonts w:asciiTheme="minorHAnsi" w:hAnsiTheme="minorHAnsi"/>
          </w:rPr>
          <w:t xml:space="preserve"> 18s !!! Il faudrait 18secondes de transmission par seconde parlée !!!</w:t>
        </w:r>
      </w:ins>
    </w:p>
    <w:p w:rsidR="00C80978" w:rsidRPr="008C5647" w:rsidRDefault="008C5647" w:rsidP="002B5943">
      <w:pPr>
        <w:pStyle w:val="Standard"/>
        <w:jc w:val="both"/>
        <w:rPr>
          <w:rFonts w:asciiTheme="minorHAnsi" w:hAnsiTheme="minorHAnsi"/>
          <w:shd w:val="clear" w:color="auto" w:fill="FFFFFF"/>
        </w:rPr>
      </w:pPr>
      <w:r w:rsidRPr="008C5647">
        <w:rPr>
          <w:rFonts w:asciiTheme="minorHAnsi" w:hAnsiTheme="minorHAnsi"/>
          <w:u w:val="single"/>
          <w:shd w:val="clear" w:color="auto" w:fill="FFFFFF"/>
        </w:rPr>
        <w:t>Contrôle d'erreur</w:t>
      </w:r>
      <w:r w:rsidR="0030590B" w:rsidRPr="002B5943">
        <w:rPr>
          <w:rFonts w:asciiTheme="minorHAnsi" w:hAnsiTheme="minorHAnsi"/>
          <w:shd w:val="clear" w:color="auto" w:fill="FFFFFF"/>
        </w:rPr>
        <w:t>: différentes méthodes</w:t>
      </w:r>
    </w:p>
    <w:p w:rsidR="00C80978" w:rsidRPr="002B5943" w:rsidRDefault="008C5647" w:rsidP="002B5943">
      <w:pPr>
        <w:pStyle w:val="Standard"/>
        <w:jc w:val="both"/>
        <w:rPr>
          <w:rFonts w:asciiTheme="minorHAnsi" w:hAnsiTheme="minorHAnsi"/>
          <w:shd w:val="clear" w:color="auto" w:fill="FFFFFF"/>
        </w:rPr>
      </w:pPr>
      <w:r w:rsidRPr="008C5647">
        <w:rPr>
          <w:rFonts w:asciiTheme="minorHAnsi" w:hAnsiTheme="minorHAnsi"/>
          <w:u w:val="single"/>
          <w:shd w:val="clear" w:color="auto" w:fill="FFFFFF"/>
        </w:rPr>
        <w:t>Entrelacement</w:t>
      </w:r>
      <w:r w:rsidR="0030590B" w:rsidRPr="008C5647">
        <w:rPr>
          <w:rFonts w:asciiTheme="minorHAnsi" w:hAnsiTheme="minorHAnsi"/>
          <w:u w:val="single"/>
          <w:shd w:val="clear" w:color="auto" w:fill="FFFFFF"/>
        </w:rPr>
        <w:t>:</w:t>
      </w:r>
      <w:r w:rsidR="0030590B" w:rsidRPr="002B5943">
        <w:rPr>
          <w:rFonts w:asciiTheme="minorHAnsi" w:hAnsiTheme="minorHAnsi"/>
          <w:shd w:val="clear" w:color="auto" w:fill="FFFFFF"/>
        </w:rPr>
        <w:t xml:space="preserve"> réduire les erreurs et augmenter les performances mais introduit un délai supplémentaire</w:t>
      </w:r>
    </w:p>
    <w:p w:rsidR="00C80978" w:rsidRPr="002B5943" w:rsidRDefault="00C80978" w:rsidP="002B5943">
      <w:pPr>
        <w:pStyle w:val="Standard"/>
        <w:jc w:val="both"/>
        <w:rPr>
          <w:rFonts w:asciiTheme="minorHAnsi" w:hAnsiTheme="minorHAnsi"/>
          <w:shd w:val="clear" w:color="auto" w:fill="FFFFFF"/>
        </w:rPr>
      </w:pPr>
    </w:p>
    <w:p w:rsidR="00C80978" w:rsidRPr="002B5943" w:rsidRDefault="008C5647" w:rsidP="002B5943">
      <w:pPr>
        <w:pStyle w:val="Standard"/>
        <w:jc w:val="both"/>
        <w:rPr>
          <w:rFonts w:asciiTheme="minorHAnsi" w:hAnsiTheme="minorHAnsi"/>
          <w:shd w:val="clear" w:color="auto" w:fill="FFFFFF"/>
        </w:rPr>
      </w:pPr>
      <w:r w:rsidRPr="008C5647">
        <w:rPr>
          <w:rFonts w:asciiTheme="minorHAnsi" w:hAnsiTheme="minorHAnsi"/>
          <w:u w:val="single"/>
          <w:shd w:val="clear" w:color="auto" w:fill="FFFFFF"/>
        </w:rPr>
        <w:t xml:space="preserve">Format du </w:t>
      </w:r>
      <w:proofErr w:type="spellStart"/>
      <w:r w:rsidRPr="008C5647">
        <w:rPr>
          <w:rFonts w:asciiTheme="minorHAnsi" w:hAnsiTheme="minorHAnsi"/>
          <w:u w:val="single"/>
          <w:shd w:val="clear" w:color="auto" w:fill="FFFFFF"/>
        </w:rPr>
        <w:t>burst</w:t>
      </w:r>
      <w:proofErr w:type="spellEnd"/>
      <w:r w:rsidR="0030590B" w:rsidRPr="008C5647">
        <w:rPr>
          <w:rFonts w:asciiTheme="minorHAnsi" w:hAnsiTheme="minorHAnsi"/>
          <w:u w:val="single"/>
          <w:shd w:val="clear" w:color="auto" w:fill="FFFFFF"/>
        </w:rPr>
        <w:t>:</w:t>
      </w:r>
      <w:r w:rsidRPr="008C5647">
        <w:rPr>
          <w:rFonts w:asciiTheme="minorHAnsi" w:hAnsiTheme="minorHAnsi"/>
          <w:u w:val="single"/>
          <w:shd w:val="clear" w:color="auto" w:fill="FFFFFF"/>
        </w:rPr>
        <w:t xml:space="preserve"> </w:t>
      </w:r>
      <w:r w:rsidR="0030590B" w:rsidRPr="002B5943">
        <w:rPr>
          <w:rFonts w:asciiTheme="minorHAnsi" w:hAnsiTheme="minorHAnsi"/>
          <w:shd w:val="clear" w:color="auto" w:fill="FFFFFF"/>
        </w:rPr>
        <w:t>bits de données + séquence d'apprentissage + temps de garde</w:t>
      </w:r>
    </w:p>
    <w:p w:rsidR="00C80978" w:rsidRPr="002B5943" w:rsidRDefault="0030590B" w:rsidP="002B5943">
      <w:pPr>
        <w:pStyle w:val="Standard"/>
        <w:jc w:val="both"/>
        <w:rPr>
          <w:rFonts w:asciiTheme="minorHAnsi" w:hAnsiTheme="minorHAnsi"/>
          <w:shd w:val="clear" w:color="auto" w:fill="FFFF00"/>
        </w:rPr>
      </w:pPr>
      <w:r w:rsidRPr="002B5943">
        <w:rPr>
          <w:rFonts w:asciiTheme="minorHAnsi" w:hAnsiTheme="minorHAnsi"/>
          <w:shd w:val="clear" w:color="auto" w:fill="FFFF00"/>
        </w:rPr>
        <w:t xml:space="preserve">→ </w:t>
      </w:r>
      <w:proofErr w:type="gramStart"/>
      <w:r w:rsidRPr="002B5943">
        <w:rPr>
          <w:rFonts w:asciiTheme="minorHAnsi" w:hAnsiTheme="minorHAnsi"/>
          <w:shd w:val="clear" w:color="auto" w:fill="FFFF00"/>
        </w:rPr>
        <w:t>gabarit</w:t>
      </w:r>
      <w:proofErr w:type="gramEnd"/>
      <w:r w:rsidRPr="002B5943">
        <w:rPr>
          <w:rFonts w:asciiTheme="minorHAnsi" w:hAnsiTheme="minorHAnsi"/>
          <w:shd w:val="clear" w:color="auto" w:fill="FFFF00"/>
        </w:rPr>
        <w:t> ?</w:t>
      </w:r>
    </w:p>
    <w:p w:rsidR="00C80978" w:rsidRPr="002B5943" w:rsidRDefault="006D1E7C" w:rsidP="002B5943">
      <w:pPr>
        <w:pStyle w:val="Standard"/>
        <w:jc w:val="both"/>
        <w:rPr>
          <w:rFonts w:asciiTheme="minorHAnsi" w:hAnsiTheme="minorHAnsi"/>
          <w:shd w:val="clear" w:color="auto" w:fill="FFFFFF"/>
        </w:rPr>
      </w:pPr>
      <w:ins w:id="18" w:author="Heykel HOUAS 2" w:date="2013-10-09T14:07:00Z">
        <w:r>
          <w:rPr>
            <w:rFonts w:asciiTheme="minorHAnsi" w:hAnsiTheme="minorHAnsi"/>
            <w:shd w:val="clear" w:color="auto" w:fill="FFFFFF"/>
          </w:rPr>
          <w:t xml:space="preserve">Gabarit du signal ? </w:t>
        </w:r>
        <w:proofErr w:type="gramStart"/>
        <w:r>
          <w:rPr>
            <w:rFonts w:asciiTheme="minorHAnsi" w:hAnsiTheme="minorHAnsi"/>
            <w:shd w:val="clear" w:color="auto" w:fill="FFFFFF"/>
          </w:rPr>
          <w:t>c’est</w:t>
        </w:r>
        <w:proofErr w:type="gramEnd"/>
        <w:r>
          <w:rPr>
            <w:rFonts w:asciiTheme="minorHAnsi" w:hAnsiTheme="minorHAnsi"/>
            <w:shd w:val="clear" w:color="auto" w:fill="FFFFFF"/>
          </w:rPr>
          <w:t xml:space="preserve"> la forme </w:t>
        </w:r>
      </w:ins>
      <w:ins w:id="19" w:author="Heykel HOUAS 2" w:date="2013-10-09T14:08:00Z">
        <w:r>
          <w:rPr>
            <w:rFonts w:asciiTheme="minorHAnsi" w:hAnsiTheme="minorHAnsi"/>
            <w:shd w:val="clear" w:color="auto" w:fill="FFFFFF"/>
          </w:rPr>
          <w:t xml:space="preserve">(temporel, spectrale) </w:t>
        </w:r>
      </w:ins>
      <w:ins w:id="20" w:author="Heykel HOUAS 2" w:date="2013-10-09T14:07:00Z">
        <w:r>
          <w:rPr>
            <w:rFonts w:asciiTheme="minorHAnsi" w:hAnsiTheme="minorHAnsi"/>
            <w:shd w:val="clear" w:color="auto" w:fill="FFFFFF"/>
          </w:rPr>
          <w:t>du signal</w:t>
        </w:r>
      </w:ins>
    </w:p>
    <w:p w:rsidR="00C80978" w:rsidRPr="002B5943" w:rsidRDefault="0030590B" w:rsidP="002B5943">
      <w:pPr>
        <w:pStyle w:val="Standard"/>
        <w:jc w:val="both"/>
        <w:rPr>
          <w:rFonts w:asciiTheme="minorHAnsi" w:hAnsiTheme="minorHAnsi"/>
          <w:shd w:val="clear" w:color="auto" w:fill="FFFF00"/>
        </w:rPr>
      </w:pPr>
      <w:r w:rsidRPr="002B5943">
        <w:rPr>
          <w:rFonts w:asciiTheme="minorHAnsi" w:hAnsiTheme="minorHAnsi"/>
          <w:shd w:val="clear" w:color="auto" w:fill="FFFF00"/>
        </w:rPr>
        <w:t>Modulation</w:t>
      </w:r>
      <w:r w:rsidR="008C5647">
        <w:rPr>
          <w:rFonts w:asciiTheme="minorHAnsi" w:hAnsiTheme="minorHAnsi"/>
          <w:shd w:val="clear" w:color="auto" w:fill="FFFF00"/>
        </w:rPr>
        <w:t xml:space="preserve"> -&gt; Pas très bien compris, à revoir la séance prochaine… </w:t>
      </w:r>
    </w:p>
    <w:p w:rsidR="00C80978" w:rsidRPr="002B5943" w:rsidRDefault="006D1E7C" w:rsidP="002B5943">
      <w:pPr>
        <w:pStyle w:val="Standard"/>
        <w:jc w:val="both"/>
        <w:rPr>
          <w:rFonts w:asciiTheme="minorHAnsi" w:hAnsiTheme="minorHAnsi"/>
          <w:shd w:val="clear" w:color="auto" w:fill="FFFFFF"/>
        </w:rPr>
      </w:pPr>
      <w:ins w:id="21" w:author="Heykel HOUAS 2" w:date="2013-10-09T14:08:00Z">
        <w:r>
          <w:rPr>
            <w:rFonts w:asciiTheme="minorHAnsi" w:hAnsiTheme="minorHAnsi"/>
            <w:shd w:val="clear" w:color="auto" w:fill="FFFFFF"/>
          </w:rPr>
          <w:t>C’est un long chapitre, je vous laisse regarder et préparer des questions précises.</w:t>
        </w:r>
      </w:ins>
      <w:bookmarkStart w:id="22" w:name="_GoBack"/>
      <w:bookmarkEnd w:id="22"/>
    </w:p>
    <w:p w:rsidR="00C80978" w:rsidRPr="008C5647" w:rsidRDefault="008C5647" w:rsidP="002B5943">
      <w:pPr>
        <w:pStyle w:val="Standard"/>
        <w:jc w:val="both"/>
        <w:rPr>
          <w:rFonts w:asciiTheme="minorHAnsi" w:hAnsiTheme="minorHAnsi"/>
          <w:u w:val="single"/>
          <w:shd w:val="clear" w:color="auto" w:fill="FFFFFF"/>
        </w:rPr>
      </w:pPr>
      <w:r w:rsidRPr="008C5647">
        <w:rPr>
          <w:rFonts w:asciiTheme="minorHAnsi" w:hAnsiTheme="minorHAnsi"/>
          <w:u w:val="single"/>
          <w:shd w:val="clear" w:color="auto" w:fill="FFFFFF"/>
        </w:rPr>
        <w:t>Performances :</w:t>
      </w:r>
    </w:p>
    <w:p w:rsidR="00C80978" w:rsidRPr="002B5943" w:rsidRDefault="0030590B" w:rsidP="002B5943">
      <w:pPr>
        <w:pStyle w:val="Standard"/>
        <w:jc w:val="both"/>
        <w:rPr>
          <w:rFonts w:asciiTheme="minorHAnsi" w:hAnsiTheme="minorHAnsi"/>
          <w:shd w:val="clear" w:color="auto" w:fill="FFFFFF"/>
        </w:rPr>
      </w:pPr>
      <w:r w:rsidRPr="002B5943">
        <w:rPr>
          <w:rFonts w:asciiTheme="minorHAnsi" w:hAnsiTheme="minorHAnsi"/>
          <w:shd w:val="clear" w:color="auto" w:fill="FFFFFF"/>
        </w:rPr>
        <w:t>Rapport signal à bruit S/N (puissance du signal reçu et de ses perturbations) =&gt; C</w:t>
      </w:r>
      <w:proofErr w:type="gramStart"/>
      <w:r w:rsidRPr="002B5943">
        <w:rPr>
          <w:rFonts w:asciiTheme="minorHAnsi" w:hAnsiTheme="minorHAnsi"/>
          <w:shd w:val="clear" w:color="auto" w:fill="FFFFFF"/>
        </w:rPr>
        <w:t>/(</w:t>
      </w:r>
      <w:proofErr w:type="gramEnd"/>
      <w:r w:rsidRPr="002B5943">
        <w:rPr>
          <w:rFonts w:asciiTheme="minorHAnsi" w:hAnsiTheme="minorHAnsi"/>
          <w:shd w:val="clear" w:color="auto" w:fill="FFFFFF"/>
        </w:rPr>
        <w:t>I+N)</w:t>
      </w:r>
    </w:p>
    <w:p w:rsidR="00C80978" w:rsidRPr="002B5943" w:rsidRDefault="0030590B" w:rsidP="002B5943">
      <w:pPr>
        <w:pStyle w:val="Standard"/>
        <w:jc w:val="both"/>
        <w:rPr>
          <w:rFonts w:asciiTheme="minorHAnsi" w:hAnsiTheme="minorHAnsi"/>
          <w:shd w:val="clear" w:color="auto" w:fill="FFFFFF"/>
        </w:rPr>
      </w:pPr>
      <w:r w:rsidRPr="002B5943">
        <w:rPr>
          <w:rFonts w:asciiTheme="minorHAnsi" w:hAnsiTheme="minorHAnsi"/>
          <w:shd w:val="clear" w:color="auto" w:fill="FFFFFF"/>
        </w:rPr>
        <w:t xml:space="preserve">→ </w:t>
      </w:r>
      <w:r w:rsidR="008C5647" w:rsidRPr="002B5943">
        <w:rPr>
          <w:rFonts w:asciiTheme="minorHAnsi" w:hAnsiTheme="minorHAnsi"/>
          <w:shd w:val="clear" w:color="auto" w:fill="FFFFFF"/>
        </w:rPr>
        <w:t>Rapport</w:t>
      </w:r>
      <w:r w:rsidRPr="002B5943">
        <w:rPr>
          <w:rFonts w:asciiTheme="minorHAnsi" w:hAnsiTheme="minorHAnsi"/>
          <w:shd w:val="clear" w:color="auto" w:fill="FFFFFF"/>
        </w:rPr>
        <w:t xml:space="preserve"> porteuse sur perturbations (interférences + bruit)</w:t>
      </w:r>
    </w:p>
    <w:p w:rsidR="00C80978" w:rsidRPr="002B5943" w:rsidRDefault="0030590B" w:rsidP="002B5943">
      <w:pPr>
        <w:pStyle w:val="Standard"/>
        <w:jc w:val="both"/>
        <w:rPr>
          <w:rFonts w:asciiTheme="minorHAnsi" w:hAnsiTheme="minorHAnsi"/>
          <w:shd w:val="clear" w:color="auto" w:fill="FFFFFF"/>
        </w:rPr>
      </w:pPr>
      <w:r w:rsidRPr="002B5943">
        <w:rPr>
          <w:rFonts w:asciiTheme="minorHAnsi" w:hAnsiTheme="minorHAnsi"/>
          <w:shd w:val="clear" w:color="auto" w:fill="FFFFFF"/>
        </w:rPr>
        <w:t>C: puissance du signal utile perçue à l'entrée du récepteur</w:t>
      </w:r>
    </w:p>
    <w:p w:rsidR="00C80978" w:rsidRPr="002B5943" w:rsidRDefault="0030590B" w:rsidP="002B5943">
      <w:pPr>
        <w:pStyle w:val="Standard"/>
        <w:jc w:val="both"/>
        <w:rPr>
          <w:rFonts w:asciiTheme="minorHAnsi" w:hAnsiTheme="minorHAnsi"/>
          <w:shd w:val="clear" w:color="auto" w:fill="FFFFFF"/>
        </w:rPr>
      </w:pPr>
      <w:r w:rsidRPr="002B5943">
        <w:rPr>
          <w:rFonts w:asciiTheme="minorHAnsi" w:hAnsiTheme="minorHAnsi"/>
          <w:shd w:val="clear" w:color="auto" w:fill="FFFFFF"/>
        </w:rPr>
        <w:t>Paramètres mesurés par un récepteur GSM :</w:t>
      </w:r>
    </w:p>
    <w:p w:rsidR="00C80978" w:rsidRPr="002B5943" w:rsidRDefault="0030590B" w:rsidP="002B5943">
      <w:pPr>
        <w:pStyle w:val="Standard"/>
        <w:numPr>
          <w:ilvl w:val="0"/>
          <w:numId w:val="1"/>
        </w:numPr>
        <w:jc w:val="both"/>
        <w:rPr>
          <w:rFonts w:asciiTheme="minorHAnsi" w:hAnsiTheme="minorHAnsi"/>
          <w:shd w:val="clear" w:color="auto" w:fill="FFFFFF"/>
        </w:rPr>
      </w:pPr>
      <w:r w:rsidRPr="002B5943">
        <w:rPr>
          <w:rFonts w:asciiTheme="minorHAnsi" w:hAnsiTheme="minorHAnsi"/>
          <w:shd w:val="clear" w:color="auto" w:fill="FFFFFF"/>
        </w:rPr>
        <w:t>niveau de signal reçu RXLEV</w:t>
      </w:r>
    </w:p>
    <w:p w:rsidR="00C80978" w:rsidRPr="002B5943" w:rsidRDefault="0030590B" w:rsidP="002B5943">
      <w:pPr>
        <w:pStyle w:val="Standard"/>
        <w:numPr>
          <w:ilvl w:val="0"/>
          <w:numId w:val="1"/>
        </w:numPr>
        <w:jc w:val="both"/>
        <w:rPr>
          <w:rFonts w:asciiTheme="minorHAnsi" w:hAnsiTheme="minorHAnsi"/>
          <w:shd w:val="clear" w:color="auto" w:fill="FFFFFF"/>
        </w:rPr>
      </w:pPr>
      <w:r w:rsidRPr="002B5943">
        <w:rPr>
          <w:rFonts w:asciiTheme="minorHAnsi" w:hAnsiTheme="minorHAnsi"/>
          <w:shd w:val="clear" w:color="auto" w:fill="FFFFFF"/>
        </w:rPr>
        <w:t>qualité du signal reçu RXQUAL</w:t>
      </w:r>
    </w:p>
    <w:p w:rsidR="00C80978" w:rsidRPr="002B5943" w:rsidRDefault="0030590B" w:rsidP="002B5943">
      <w:pPr>
        <w:pStyle w:val="Standard"/>
        <w:numPr>
          <w:ilvl w:val="0"/>
          <w:numId w:val="1"/>
        </w:numPr>
        <w:jc w:val="both"/>
        <w:rPr>
          <w:rFonts w:asciiTheme="minorHAnsi" w:hAnsiTheme="minorHAnsi"/>
          <w:shd w:val="clear" w:color="auto" w:fill="FFFFFF"/>
        </w:rPr>
      </w:pPr>
      <w:r w:rsidRPr="002B5943">
        <w:rPr>
          <w:rFonts w:asciiTheme="minorHAnsi" w:hAnsiTheme="minorHAnsi"/>
          <w:shd w:val="clear" w:color="auto" w:fill="FFFFFF"/>
        </w:rPr>
        <w:t>taux d'effacement de trame (FER)</w:t>
      </w:r>
    </w:p>
    <w:p w:rsidR="00C80978" w:rsidRPr="002B5943" w:rsidRDefault="0030590B" w:rsidP="002B5943">
      <w:pPr>
        <w:pStyle w:val="Standard"/>
        <w:numPr>
          <w:ilvl w:val="0"/>
          <w:numId w:val="1"/>
        </w:numPr>
        <w:jc w:val="both"/>
        <w:rPr>
          <w:rFonts w:asciiTheme="minorHAnsi" w:hAnsiTheme="minorHAnsi"/>
          <w:shd w:val="clear" w:color="auto" w:fill="FFFFFF"/>
        </w:rPr>
      </w:pPr>
      <w:r w:rsidRPr="002B5943">
        <w:rPr>
          <w:rFonts w:asciiTheme="minorHAnsi" w:hAnsiTheme="minorHAnsi"/>
          <w:shd w:val="clear" w:color="auto" w:fill="FFFFFF"/>
        </w:rPr>
        <w:t>taux d'erreurs par bit (BER)</w:t>
      </w:r>
    </w:p>
    <w:p w:rsidR="00C80978" w:rsidRPr="002B5943" w:rsidRDefault="0030590B" w:rsidP="008C5647">
      <w:pPr>
        <w:pStyle w:val="Standard"/>
        <w:jc w:val="both"/>
        <w:rPr>
          <w:rFonts w:asciiTheme="minorHAnsi" w:hAnsiTheme="minorHAnsi"/>
          <w:shd w:val="clear" w:color="auto" w:fill="FFFFFF"/>
        </w:rPr>
      </w:pPr>
      <w:r w:rsidRPr="002B5943">
        <w:rPr>
          <w:rFonts w:asciiTheme="minorHAnsi" w:hAnsiTheme="minorHAnsi"/>
          <w:shd w:val="clear" w:color="auto" w:fill="FFFFFF"/>
        </w:rPr>
        <w:t xml:space="preserve"> </w:t>
      </w:r>
    </w:p>
    <w:p w:rsidR="00C80978" w:rsidRPr="002B5943" w:rsidRDefault="00C80978" w:rsidP="002B5943">
      <w:pPr>
        <w:pStyle w:val="Standard"/>
        <w:jc w:val="both"/>
        <w:rPr>
          <w:rFonts w:asciiTheme="minorHAnsi" w:hAnsiTheme="minorHAnsi"/>
          <w:shd w:val="clear" w:color="auto" w:fill="FFFFFF"/>
        </w:rPr>
      </w:pPr>
    </w:p>
    <w:p w:rsidR="008C5647" w:rsidRPr="008C5647" w:rsidRDefault="008C5647" w:rsidP="002B5943">
      <w:pPr>
        <w:pStyle w:val="Standard"/>
        <w:jc w:val="both"/>
        <w:rPr>
          <w:rFonts w:asciiTheme="minorHAnsi" w:hAnsiTheme="minorHAnsi"/>
          <w:shd w:val="clear" w:color="auto" w:fill="FFFFFF"/>
        </w:rPr>
      </w:pPr>
    </w:p>
    <w:p w:rsidR="00C80978" w:rsidRPr="002B5943" w:rsidRDefault="00C80978" w:rsidP="002B5943">
      <w:pPr>
        <w:pStyle w:val="Standard"/>
        <w:jc w:val="both"/>
        <w:rPr>
          <w:rFonts w:asciiTheme="minorHAnsi" w:hAnsiTheme="minorHAnsi"/>
        </w:rPr>
      </w:pPr>
    </w:p>
    <w:sectPr w:rsidR="00C80978" w:rsidRPr="002B594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B7E" w:rsidRDefault="007A6B7E">
      <w:r>
        <w:separator/>
      </w:r>
    </w:p>
  </w:endnote>
  <w:endnote w:type="continuationSeparator" w:id="0">
    <w:p w:rsidR="007A6B7E" w:rsidRDefault="007A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B7E" w:rsidRDefault="007A6B7E">
      <w:r>
        <w:rPr>
          <w:color w:val="000000"/>
        </w:rPr>
        <w:separator/>
      </w:r>
    </w:p>
  </w:footnote>
  <w:footnote w:type="continuationSeparator" w:id="0">
    <w:p w:rsidR="007A6B7E" w:rsidRDefault="007A6B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8461B"/>
    <w:multiLevelType w:val="hybridMultilevel"/>
    <w:tmpl w:val="733C5A76"/>
    <w:lvl w:ilvl="0" w:tplc="2BF0F19C">
      <w:numFmt w:val="bullet"/>
      <w:lvlText w:val="-"/>
      <w:lvlJc w:val="left"/>
      <w:pPr>
        <w:ind w:left="720" w:hanging="360"/>
      </w:pPr>
      <w:rPr>
        <w:rFonts w:ascii="Calibri" w:eastAsia="Lucida Sans Unicode" w:hAnsi="Calibri"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284DE1"/>
    <w:multiLevelType w:val="multilevel"/>
    <w:tmpl w:val="066829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76993049"/>
    <w:multiLevelType w:val="multilevel"/>
    <w:tmpl w:val="45285F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0978"/>
    <w:rsid w:val="00181A38"/>
    <w:rsid w:val="002B0D24"/>
    <w:rsid w:val="002B5943"/>
    <w:rsid w:val="0030590B"/>
    <w:rsid w:val="006D1E7C"/>
    <w:rsid w:val="007A6B7E"/>
    <w:rsid w:val="008C5647"/>
    <w:rsid w:val="00C809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Paragraphedeliste">
    <w:name w:val="List Paragraph"/>
    <w:basedOn w:val="Normal"/>
    <w:uiPriority w:val="34"/>
    <w:qFormat/>
    <w:rsid w:val="002B5943"/>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Paragraphedeliste">
    <w:name w:val="List Paragraph"/>
    <w:basedOn w:val="Normal"/>
    <w:uiPriority w:val="34"/>
    <w:qFormat/>
    <w:rsid w:val="002B5943"/>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66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764</Words>
  <Characters>4207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ANFR</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Heykel HOUAS 2</cp:lastModifiedBy>
  <cp:revision>2</cp:revision>
  <dcterms:created xsi:type="dcterms:W3CDTF">2013-10-09T12:10:00Z</dcterms:created>
  <dcterms:modified xsi:type="dcterms:W3CDTF">2013-10-09T12:10:00Z</dcterms:modified>
</cp:coreProperties>
</file>